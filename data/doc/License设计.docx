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5E" w:rsidRDefault="00790B44">
      <w:pPr>
        <w:pStyle w:val="1"/>
        <w:jc w:val="center"/>
        <w:rPr>
          <w:rFonts w:ascii="微软雅黑" w:eastAsia="微软雅黑" w:hAnsi="微软雅黑"/>
        </w:rPr>
      </w:pPr>
      <w:r>
        <w:rPr>
          <w:rFonts w:ascii="&quot;Microsoft YaHei&quot;, &quot;SF Pro Disp" w:eastAsia="&quot;Microsoft YaHei&quot;, &quot;SF Pro Disp" w:hAnsi="&quot;Microsoft YaHei&quot;, &quot;SF Pro Disp"/>
          <w:color w:val="4F4F4F"/>
          <w:shd w:val="clear" w:color="auto" w:fill="FFFFFF"/>
        </w:rPr>
        <w:t>License设计</w:t>
      </w:r>
    </w:p>
    <w:p w:rsidR="0040775E" w:rsidRPr="00BA3E2D" w:rsidRDefault="00790B44" w:rsidP="002C1A3D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 w:rsidRPr="00BA3E2D">
        <w:rPr>
          <w:sz w:val="32"/>
          <w:szCs w:val="32"/>
        </w:rPr>
        <w:t>背景</w:t>
      </w:r>
    </w:p>
    <w:p w:rsidR="0040775E" w:rsidRDefault="00BC0549" w:rsidP="00AE1866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 w:rsidR="00790B44">
        <w:rPr>
          <w:rFonts w:ascii="微软雅黑" w:eastAsia="微软雅黑" w:hAnsi="微软雅黑"/>
          <w:sz w:val="24"/>
          <w:szCs w:val="24"/>
        </w:rPr>
        <w:t>随公司业务发展,部分产品需要独立安装远程客户机使用,对提供的软件在使用过程中如果没有限制,则产品可持续发展利益无法保证,</w:t>
      </w:r>
      <w:r w:rsidR="00CF38DC">
        <w:rPr>
          <w:rFonts w:ascii="微软雅黑" w:eastAsia="微软雅黑" w:hAnsi="微软雅黑"/>
          <w:sz w:val="24"/>
          <w:szCs w:val="24"/>
        </w:rPr>
        <w:t>同时为降低重复开发</w:t>
      </w:r>
      <w:r w:rsidR="00285EEB">
        <w:rPr>
          <w:rFonts w:ascii="微软雅黑" w:eastAsia="微软雅黑" w:hAnsi="微软雅黑" w:hint="eastAsia"/>
          <w:sz w:val="24"/>
          <w:szCs w:val="24"/>
        </w:rPr>
        <w:t>、</w:t>
      </w:r>
      <w:r w:rsidR="00CF38DC">
        <w:rPr>
          <w:rFonts w:ascii="微软雅黑" w:eastAsia="微软雅黑" w:hAnsi="微软雅黑"/>
          <w:sz w:val="24"/>
          <w:szCs w:val="24"/>
        </w:rPr>
        <w:t>节省成本</w:t>
      </w:r>
      <w:r w:rsidR="00A6067D">
        <w:rPr>
          <w:rFonts w:ascii="微软雅黑" w:eastAsia="微软雅黑" w:hAnsi="微软雅黑" w:hint="eastAsia"/>
          <w:sz w:val="24"/>
          <w:szCs w:val="24"/>
        </w:rPr>
        <w:t>，</w:t>
      </w:r>
      <w:r w:rsidR="00AE1866">
        <w:rPr>
          <w:rFonts w:ascii="微软雅黑" w:eastAsia="微软雅黑" w:hAnsi="微软雅黑"/>
          <w:sz w:val="24"/>
          <w:szCs w:val="24"/>
        </w:rPr>
        <w:t>在此背景下需要设计一个</w:t>
      </w:r>
      <w:r w:rsidR="00285EEB">
        <w:rPr>
          <w:rFonts w:ascii="微软雅黑" w:eastAsia="微软雅黑" w:hAnsi="微软雅黑"/>
          <w:sz w:val="24"/>
          <w:szCs w:val="24"/>
        </w:rPr>
        <w:t>通用的</w:t>
      </w:r>
      <w:r w:rsidR="00AE1866">
        <w:rPr>
          <w:rFonts w:ascii="微软雅黑" w:eastAsia="微软雅黑" w:hAnsi="微软雅黑"/>
          <w:sz w:val="24"/>
          <w:szCs w:val="24"/>
        </w:rPr>
        <w:t>对各</w:t>
      </w:r>
      <w:r w:rsidR="00CF38DC">
        <w:rPr>
          <w:rFonts w:ascii="微软雅黑" w:eastAsia="微软雅黑" w:hAnsi="微软雅黑"/>
          <w:sz w:val="24"/>
          <w:szCs w:val="24"/>
        </w:rPr>
        <w:t>个</w:t>
      </w:r>
      <w:r w:rsidR="00AE1866">
        <w:rPr>
          <w:rFonts w:ascii="微软雅黑" w:eastAsia="微软雅黑" w:hAnsi="微软雅黑"/>
          <w:sz w:val="24"/>
          <w:szCs w:val="24"/>
        </w:rPr>
        <w:t>产品线提供</w:t>
      </w:r>
      <w:r w:rsidR="00285EEB">
        <w:rPr>
          <w:rFonts w:ascii="微软雅黑" w:eastAsia="微软雅黑" w:hAnsi="微软雅黑"/>
          <w:sz w:val="24"/>
          <w:szCs w:val="24"/>
        </w:rPr>
        <w:t>可约束功能</w:t>
      </w:r>
      <w:r w:rsidR="00AE1866">
        <w:rPr>
          <w:rFonts w:ascii="微软雅黑" w:eastAsia="微软雅黑" w:hAnsi="微软雅黑" w:hint="eastAsia"/>
          <w:sz w:val="24"/>
          <w:szCs w:val="24"/>
        </w:rPr>
        <w:t>、</w:t>
      </w:r>
      <w:r w:rsidR="00CF241D">
        <w:rPr>
          <w:rFonts w:ascii="微软雅黑" w:eastAsia="微软雅黑" w:hAnsi="微软雅黑" w:hint="eastAsia"/>
          <w:sz w:val="24"/>
          <w:szCs w:val="24"/>
        </w:rPr>
        <w:t>使用</w:t>
      </w:r>
      <w:r w:rsidR="00790B44">
        <w:rPr>
          <w:rFonts w:ascii="微软雅黑" w:eastAsia="微软雅黑" w:hAnsi="微软雅黑"/>
          <w:sz w:val="24"/>
          <w:szCs w:val="24"/>
        </w:rPr>
        <w:t>期限</w:t>
      </w:r>
      <w:r w:rsidR="00AE1866">
        <w:rPr>
          <w:rFonts w:ascii="微软雅黑" w:eastAsia="微软雅黑" w:hAnsi="微软雅黑" w:hint="eastAsia"/>
          <w:sz w:val="24"/>
          <w:szCs w:val="24"/>
        </w:rPr>
        <w:t>、</w:t>
      </w:r>
      <w:r w:rsidR="00285EEB">
        <w:rPr>
          <w:rFonts w:ascii="微软雅黑" w:eastAsia="微软雅黑" w:hAnsi="微软雅黑"/>
          <w:sz w:val="24"/>
          <w:szCs w:val="24"/>
        </w:rPr>
        <w:t>可</w:t>
      </w:r>
      <w:r w:rsidR="00285EEB">
        <w:rPr>
          <w:rFonts w:ascii="微软雅黑" w:eastAsia="微软雅黑" w:hAnsi="微软雅黑" w:hint="eastAsia"/>
          <w:sz w:val="24"/>
          <w:szCs w:val="24"/>
        </w:rPr>
        <w:t>限制</w:t>
      </w:r>
      <w:r w:rsidR="002E2A6B">
        <w:rPr>
          <w:rFonts w:ascii="微软雅黑" w:eastAsia="微软雅黑" w:hAnsi="微软雅黑" w:hint="eastAsia"/>
          <w:sz w:val="24"/>
          <w:szCs w:val="24"/>
        </w:rPr>
        <w:t>访问</w:t>
      </w:r>
      <w:r w:rsidR="00285EEB">
        <w:rPr>
          <w:rFonts w:ascii="微软雅黑" w:eastAsia="微软雅黑" w:hAnsi="微软雅黑"/>
          <w:sz w:val="24"/>
          <w:szCs w:val="24"/>
        </w:rPr>
        <w:t>资源license机制</w:t>
      </w:r>
      <w:r w:rsidR="00790B44">
        <w:rPr>
          <w:rFonts w:ascii="微软雅黑" w:eastAsia="微软雅黑" w:hAnsi="微软雅黑"/>
          <w:sz w:val="24"/>
          <w:szCs w:val="24"/>
        </w:rPr>
        <w:t>,直到客户愿意付费</w:t>
      </w:r>
      <w:r w:rsidR="00D85EDF">
        <w:rPr>
          <w:rFonts w:ascii="微软雅黑" w:eastAsia="微软雅黑" w:hAnsi="微软雅黑" w:hint="eastAsia"/>
          <w:sz w:val="24"/>
          <w:szCs w:val="24"/>
        </w:rPr>
        <w:t>购买</w:t>
      </w:r>
      <w:r w:rsidR="00790B44">
        <w:rPr>
          <w:rFonts w:ascii="微软雅黑" w:eastAsia="微软雅黑" w:hAnsi="微软雅黑"/>
          <w:sz w:val="24"/>
          <w:szCs w:val="24"/>
        </w:rPr>
        <w:t>正版license才可正常使用软件</w:t>
      </w:r>
      <w:r w:rsidR="00CC3D1E">
        <w:rPr>
          <w:rFonts w:ascii="微软雅黑" w:eastAsia="微软雅黑" w:hAnsi="微软雅黑"/>
          <w:sz w:val="24"/>
          <w:szCs w:val="24"/>
        </w:rPr>
        <w:t>全部或者部分</w:t>
      </w:r>
      <w:r w:rsidR="00285EEB">
        <w:rPr>
          <w:rFonts w:ascii="微软雅黑" w:eastAsia="微软雅黑" w:hAnsi="微软雅黑"/>
          <w:sz w:val="24"/>
          <w:szCs w:val="24"/>
        </w:rPr>
        <w:t>开放功能</w:t>
      </w:r>
      <w:r w:rsidR="00790B44">
        <w:rPr>
          <w:rFonts w:ascii="微软雅黑" w:eastAsia="微软雅黑" w:hAnsi="微软雅黑"/>
          <w:sz w:val="24"/>
          <w:szCs w:val="24"/>
        </w:rPr>
        <w:t>.</w:t>
      </w:r>
    </w:p>
    <w:p w:rsidR="0040775E" w:rsidRPr="00BA3E2D" w:rsidRDefault="00790B44" w:rsidP="002C1A3D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 w:rsidRPr="00BA3E2D">
        <w:rPr>
          <w:sz w:val="32"/>
          <w:szCs w:val="32"/>
        </w:rPr>
        <w:t>定位</w:t>
      </w:r>
    </w:p>
    <w:p w:rsidR="0040775E" w:rsidRDefault="00BC0549" w:rsidP="00AE1866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 w:rsidR="00790B44">
        <w:rPr>
          <w:rFonts w:ascii="微软雅黑" w:eastAsia="微软雅黑" w:hAnsi="微软雅黑"/>
          <w:sz w:val="24"/>
          <w:szCs w:val="24"/>
        </w:rPr>
        <w:t>为降低license重复开发成本,</w:t>
      </w:r>
      <w:r w:rsidR="00F507FF">
        <w:rPr>
          <w:rFonts w:ascii="微软雅黑" w:eastAsia="微软雅黑" w:hAnsi="微软雅黑"/>
          <w:sz w:val="24"/>
          <w:szCs w:val="24"/>
        </w:rPr>
        <w:t>我们需要设计</w:t>
      </w:r>
      <w:r w:rsidR="00790B44">
        <w:rPr>
          <w:rFonts w:ascii="微软雅黑" w:eastAsia="微软雅黑" w:hAnsi="微软雅黑"/>
          <w:sz w:val="24"/>
          <w:szCs w:val="24"/>
        </w:rPr>
        <w:t>一个支持各</w:t>
      </w:r>
      <w:r w:rsidR="000159E7">
        <w:rPr>
          <w:rFonts w:ascii="微软雅黑" w:eastAsia="微软雅黑" w:hAnsi="微软雅黑" w:hint="eastAsia"/>
          <w:sz w:val="24"/>
          <w:szCs w:val="24"/>
        </w:rPr>
        <w:t>产品</w:t>
      </w:r>
      <w:r w:rsidR="00790B44">
        <w:rPr>
          <w:rFonts w:ascii="微软雅黑" w:eastAsia="微软雅黑" w:hAnsi="微软雅黑"/>
          <w:sz w:val="24"/>
          <w:szCs w:val="24"/>
        </w:rPr>
        <w:t>的通用license</w:t>
      </w:r>
      <w:r w:rsidR="00F507FF">
        <w:rPr>
          <w:rFonts w:ascii="微软雅黑" w:eastAsia="微软雅黑" w:hAnsi="微软雅黑"/>
          <w:sz w:val="24"/>
          <w:szCs w:val="24"/>
        </w:rPr>
        <w:t>管理软件</w:t>
      </w:r>
      <w:r w:rsidR="00790B44">
        <w:rPr>
          <w:rFonts w:ascii="微软雅黑" w:eastAsia="微软雅黑" w:hAnsi="微软雅黑"/>
          <w:sz w:val="24"/>
          <w:szCs w:val="24"/>
        </w:rPr>
        <w:t>,同时兼容各</w:t>
      </w:r>
      <w:r w:rsidR="00331814">
        <w:rPr>
          <w:rFonts w:ascii="微软雅黑" w:eastAsia="微软雅黑" w:hAnsi="微软雅黑" w:hint="eastAsia"/>
          <w:sz w:val="24"/>
          <w:szCs w:val="24"/>
        </w:rPr>
        <w:t>产品</w:t>
      </w:r>
      <w:r w:rsidR="00331814">
        <w:rPr>
          <w:rFonts w:ascii="微软雅黑" w:eastAsia="微软雅黑" w:hAnsi="微软雅黑"/>
          <w:sz w:val="24"/>
          <w:szCs w:val="24"/>
        </w:rPr>
        <w:t>提出的</w:t>
      </w:r>
      <w:r w:rsidR="00790B44">
        <w:rPr>
          <w:rFonts w:ascii="微软雅黑" w:eastAsia="微软雅黑" w:hAnsi="微软雅黑"/>
          <w:sz w:val="24"/>
          <w:szCs w:val="24"/>
        </w:rPr>
        <w:t>license控制项.</w:t>
      </w:r>
    </w:p>
    <w:p w:rsidR="0040775E" w:rsidRPr="00BA3E2D" w:rsidRDefault="00790B44" w:rsidP="002C1A3D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 w:rsidRPr="00BA3E2D">
        <w:rPr>
          <w:sz w:val="32"/>
          <w:szCs w:val="32"/>
        </w:rPr>
        <w:t>产品定义</w:t>
      </w:r>
    </w:p>
    <w:p w:rsidR="0040775E" w:rsidRDefault="00790B44" w:rsidP="00840DC3">
      <w:pPr>
        <w:snapToGrid w:val="0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对远程部署软件进行资源</w:t>
      </w:r>
      <w:r w:rsidR="005F7AC8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功能</w:t>
      </w:r>
      <w:r w:rsidR="005F7AC8">
        <w:rPr>
          <w:rFonts w:ascii="微软雅黑" w:eastAsia="微软雅黑" w:hAnsi="微软雅黑" w:hint="eastAsia"/>
          <w:sz w:val="24"/>
          <w:szCs w:val="24"/>
        </w:rPr>
        <w:t>、</w:t>
      </w:r>
      <w:r w:rsidR="00643A14">
        <w:rPr>
          <w:rFonts w:ascii="微软雅黑" w:eastAsia="微软雅黑" w:hAnsi="微软雅黑"/>
          <w:sz w:val="24"/>
          <w:szCs w:val="24"/>
        </w:rPr>
        <w:t>使用期限等</w:t>
      </w:r>
      <w:r w:rsidR="00E06289">
        <w:rPr>
          <w:rFonts w:ascii="微软雅黑" w:eastAsia="微软雅黑" w:hAnsi="微软雅黑"/>
          <w:sz w:val="24"/>
          <w:szCs w:val="24"/>
        </w:rPr>
        <w:t>主要功能</w:t>
      </w:r>
      <w:r>
        <w:rPr>
          <w:rFonts w:ascii="微软雅黑" w:eastAsia="微软雅黑" w:hAnsi="微软雅黑"/>
          <w:sz w:val="24"/>
          <w:szCs w:val="24"/>
        </w:rPr>
        <w:t>控制.</w:t>
      </w:r>
    </w:p>
    <w:p w:rsidR="002F6DE8" w:rsidRDefault="002F6DE8" w:rsidP="00840DC3">
      <w:pPr>
        <w:snapToGrid w:val="0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目前仅支持离线分发license</w:t>
      </w:r>
      <w:r w:rsidR="00A2597C">
        <w:rPr>
          <w:rFonts w:ascii="微软雅黑" w:eastAsia="微软雅黑" w:hAnsi="微软雅黑" w:hint="eastAsia"/>
          <w:sz w:val="24"/>
          <w:szCs w:val="24"/>
        </w:rPr>
        <w:t>；</w:t>
      </w:r>
    </w:p>
    <w:p w:rsidR="00EA78FC" w:rsidRPr="00BA3E2D" w:rsidRDefault="00E23EC9" w:rsidP="002C1A3D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 w:rsidRPr="00BA3E2D">
        <w:rPr>
          <w:rFonts w:hint="eastAsia"/>
          <w:sz w:val="32"/>
          <w:szCs w:val="32"/>
        </w:rPr>
        <w:t>使用</w:t>
      </w:r>
      <w:r w:rsidR="00EA78FC" w:rsidRPr="00BA3E2D">
        <w:rPr>
          <w:rFonts w:hint="eastAsia"/>
          <w:sz w:val="32"/>
          <w:szCs w:val="32"/>
        </w:rPr>
        <w:t>客户</w:t>
      </w:r>
    </w:p>
    <w:p w:rsidR="00EA78FC" w:rsidRDefault="00C24B99" w:rsidP="00827036">
      <w:pPr>
        <w:snapToGrid w:val="0"/>
        <w:ind w:leftChars="200" w:left="420" w:firstLineChars="150" w:firstLine="3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公司内部</w:t>
      </w:r>
      <w:r w:rsidR="00296DA1">
        <w:rPr>
          <w:rFonts w:ascii="微软雅黑" w:eastAsia="微软雅黑" w:hAnsi="微软雅黑" w:hint="eastAsia"/>
          <w:sz w:val="24"/>
          <w:szCs w:val="24"/>
        </w:rPr>
        <w:t>市场</w:t>
      </w:r>
      <w:r w:rsidR="00EA78FC">
        <w:rPr>
          <w:rFonts w:ascii="微软雅黑" w:eastAsia="微软雅黑" w:hAnsi="微软雅黑" w:hint="eastAsia"/>
          <w:sz w:val="24"/>
          <w:szCs w:val="24"/>
        </w:rPr>
        <w:t>销售、运维、测试人员</w:t>
      </w:r>
      <w:r w:rsidR="00A2597C">
        <w:rPr>
          <w:rFonts w:ascii="微软雅黑" w:eastAsia="微软雅黑" w:hAnsi="微软雅黑" w:hint="eastAsia"/>
          <w:sz w:val="24"/>
          <w:szCs w:val="24"/>
        </w:rPr>
        <w:t>；</w:t>
      </w:r>
    </w:p>
    <w:p w:rsidR="00E9645A" w:rsidRDefault="00E9645A" w:rsidP="002C1A3D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 w:rsidRPr="00E9645A">
        <w:rPr>
          <w:rFonts w:hint="eastAsia"/>
          <w:sz w:val="32"/>
          <w:szCs w:val="32"/>
        </w:rPr>
        <w:t>License</w:t>
      </w:r>
      <w:r w:rsidR="009E611F">
        <w:rPr>
          <w:rFonts w:hint="eastAsia"/>
          <w:sz w:val="32"/>
          <w:szCs w:val="32"/>
        </w:rPr>
        <w:t>产品整体功能划分</w:t>
      </w:r>
    </w:p>
    <w:p w:rsidR="00E9645A" w:rsidRDefault="00E9645A" w:rsidP="00AA1465">
      <w:pPr>
        <w:snapToGrid w:val="0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875B55">
        <w:rPr>
          <w:rFonts w:ascii="微软雅黑" w:eastAsia="微软雅黑" w:hAnsi="微软雅黑" w:hint="eastAsia"/>
          <w:sz w:val="24"/>
          <w:szCs w:val="24"/>
        </w:rPr>
        <w:t>License产品</w:t>
      </w:r>
      <w:r w:rsidR="00F61AD5">
        <w:rPr>
          <w:rFonts w:ascii="微软雅黑" w:eastAsia="微软雅黑" w:hAnsi="微软雅黑" w:hint="eastAsia"/>
          <w:sz w:val="24"/>
          <w:szCs w:val="24"/>
        </w:rPr>
        <w:t>划</w:t>
      </w:r>
      <w:r w:rsidRPr="00875B55">
        <w:rPr>
          <w:rFonts w:ascii="微软雅黑" w:eastAsia="微软雅黑" w:hAnsi="微软雅黑" w:hint="eastAsia"/>
          <w:sz w:val="24"/>
          <w:szCs w:val="24"/>
        </w:rPr>
        <w:t>分服务端和client端</w:t>
      </w:r>
      <w:r w:rsidR="00184DA1">
        <w:rPr>
          <w:rFonts w:ascii="微软雅黑" w:eastAsia="微软雅黑" w:hAnsi="微软雅黑" w:hint="eastAsia"/>
          <w:sz w:val="24"/>
          <w:szCs w:val="24"/>
        </w:rPr>
        <w:t>；</w:t>
      </w:r>
    </w:p>
    <w:p w:rsidR="00184DA1" w:rsidRPr="00306BCC" w:rsidRDefault="00184DA1" w:rsidP="001518B3">
      <w:pPr>
        <w:pStyle w:val="a6"/>
        <w:numPr>
          <w:ilvl w:val="0"/>
          <w:numId w:val="6"/>
        </w:numPr>
        <w:snapToGrid w:val="0"/>
        <w:ind w:leftChars="400" w:left="126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06BCC">
        <w:rPr>
          <w:rFonts w:ascii="微软雅黑" w:eastAsia="微软雅黑" w:hAnsi="微软雅黑" w:hint="eastAsia"/>
          <w:sz w:val="24"/>
          <w:szCs w:val="24"/>
        </w:rPr>
        <w:t>服务端</w:t>
      </w:r>
    </w:p>
    <w:p w:rsidR="00184DA1" w:rsidRDefault="00E9645A" w:rsidP="001518B3">
      <w:pPr>
        <w:snapToGrid w:val="0"/>
        <w:ind w:leftChars="398" w:left="836"/>
        <w:jc w:val="left"/>
        <w:rPr>
          <w:rFonts w:ascii="微软雅黑" w:eastAsia="微软雅黑" w:hAnsi="微软雅黑"/>
          <w:sz w:val="24"/>
          <w:szCs w:val="24"/>
        </w:rPr>
      </w:pPr>
      <w:r w:rsidRPr="00875B55">
        <w:rPr>
          <w:rFonts w:ascii="微软雅黑" w:eastAsia="微软雅黑" w:hAnsi="微软雅黑" w:hint="eastAsia"/>
          <w:sz w:val="24"/>
          <w:szCs w:val="24"/>
        </w:rPr>
        <w:t>服务</w:t>
      </w:r>
      <w:proofErr w:type="gramStart"/>
      <w:r w:rsidRPr="00875B55">
        <w:rPr>
          <w:rFonts w:ascii="微软雅黑" w:eastAsia="微软雅黑" w:hAnsi="微软雅黑" w:hint="eastAsia"/>
          <w:sz w:val="24"/>
          <w:szCs w:val="24"/>
        </w:rPr>
        <w:t>端主要</w:t>
      </w:r>
      <w:proofErr w:type="gramEnd"/>
      <w:r w:rsidRPr="00875B55">
        <w:rPr>
          <w:rFonts w:ascii="微软雅黑" w:eastAsia="微软雅黑" w:hAnsi="微软雅黑" w:hint="eastAsia"/>
          <w:sz w:val="24"/>
          <w:szCs w:val="24"/>
        </w:rPr>
        <w:t>维护各产品</w:t>
      </w:r>
      <w:r w:rsidR="006B5C24">
        <w:rPr>
          <w:rFonts w:ascii="微软雅黑" w:eastAsia="微软雅黑" w:hAnsi="微软雅黑" w:hint="eastAsia"/>
          <w:sz w:val="24"/>
          <w:szCs w:val="24"/>
        </w:rPr>
        <w:t>L</w:t>
      </w:r>
      <w:r w:rsidRPr="00875B55">
        <w:rPr>
          <w:rFonts w:ascii="微软雅黑" w:eastAsia="微软雅黑" w:hAnsi="微软雅黑" w:hint="eastAsia"/>
          <w:sz w:val="24"/>
          <w:szCs w:val="24"/>
        </w:rPr>
        <w:t>icense控制项模板以及之前颁发的license记录、以及颁发license文件；</w:t>
      </w:r>
    </w:p>
    <w:p w:rsidR="00106173" w:rsidRDefault="00106173" w:rsidP="001518B3">
      <w:pPr>
        <w:snapToGrid w:val="0"/>
        <w:ind w:leftChars="170" w:left="357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服务端功能列表：</w:t>
      </w:r>
    </w:p>
    <w:p w:rsidR="00106173" w:rsidRDefault="00913E77" w:rsidP="001518B3">
      <w:pPr>
        <w:pStyle w:val="a6"/>
        <w:numPr>
          <w:ilvl w:val="0"/>
          <w:numId w:val="5"/>
        </w:numPr>
        <w:snapToGrid w:val="0"/>
        <w:ind w:leftChars="399" w:left="1258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维护</w:t>
      </w:r>
      <w:r w:rsidR="00C47C65" w:rsidRPr="00CB186E">
        <w:rPr>
          <w:rFonts w:ascii="微软雅黑" w:eastAsia="微软雅黑" w:hAnsi="微软雅黑" w:hint="eastAsia"/>
          <w:sz w:val="24"/>
          <w:szCs w:val="24"/>
        </w:rPr>
        <w:t>各个产品License</w:t>
      </w:r>
      <w:r>
        <w:rPr>
          <w:rFonts w:ascii="微软雅黑" w:eastAsia="微软雅黑" w:hAnsi="微软雅黑" w:hint="eastAsia"/>
          <w:sz w:val="24"/>
          <w:szCs w:val="24"/>
        </w:rPr>
        <w:t>模板</w:t>
      </w:r>
      <w:r w:rsidR="00C47C65" w:rsidRPr="00CB186E">
        <w:rPr>
          <w:rFonts w:ascii="微软雅黑" w:eastAsia="微软雅黑" w:hAnsi="微软雅黑" w:hint="eastAsia"/>
          <w:sz w:val="24"/>
          <w:szCs w:val="24"/>
        </w:rPr>
        <w:t>；</w:t>
      </w:r>
    </w:p>
    <w:p w:rsidR="00270093" w:rsidRDefault="00270093" w:rsidP="001518B3">
      <w:pPr>
        <w:pStyle w:val="a6"/>
        <w:numPr>
          <w:ilvl w:val="0"/>
          <w:numId w:val="5"/>
        </w:numPr>
        <w:snapToGrid w:val="0"/>
        <w:ind w:leftChars="399" w:left="1258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License模板可编辑为生成license.dat实例数据；</w:t>
      </w:r>
    </w:p>
    <w:p w:rsidR="00CB186E" w:rsidRDefault="00CB186E" w:rsidP="001518B3">
      <w:pPr>
        <w:pStyle w:val="a6"/>
        <w:numPr>
          <w:ilvl w:val="0"/>
          <w:numId w:val="5"/>
        </w:numPr>
        <w:snapToGrid w:val="0"/>
        <w:ind w:leftChars="399" w:left="1258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License文件索引维护以及查询；</w:t>
      </w:r>
    </w:p>
    <w:p w:rsidR="00CB186E" w:rsidRDefault="00CB186E" w:rsidP="001518B3">
      <w:pPr>
        <w:pStyle w:val="a6"/>
        <w:numPr>
          <w:ilvl w:val="0"/>
          <w:numId w:val="5"/>
        </w:numPr>
        <w:snapToGrid w:val="0"/>
        <w:ind w:leftChars="399" w:left="1258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颁发历史记录</w:t>
      </w:r>
      <w:r w:rsidR="0019063A">
        <w:rPr>
          <w:rFonts w:ascii="微软雅黑" w:eastAsia="微软雅黑" w:hAnsi="微软雅黑" w:hint="eastAsia"/>
          <w:sz w:val="24"/>
          <w:szCs w:val="24"/>
        </w:rPr>
        <w:t>（以前的数据维护）</w:t>
      </w:r>
      <w:r w:rsidR="00361AFE">
        <w:rPr>
          <w:rFonts w:ascii="微软雅黑" w:eastAsia="微软雅黑" w:hAnsi="微软雅黑" w:hint="eastAsia"/>
          <w:sz w:val="24"/>
          <w:szCs w:val="24"/>
        </w:rPr>
        <w:t>；</w:t>
      </w:r>
    </w:p>
    <w:p w:rsidR="00CB186E" w:rsidRDefault="006B45C3" w:rsidP="001518B3">
      <w:pPr>
        <w:pStyle w:val="a6"/>
        <w:numPr>
          <w:ilvl w:val="0"/>
          <w:numId w:val="5"/>
        </w:numPr>
        <w:snapToGrid w:val="0"/>
        <w:ind w:leftChars="399" w:left="1258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服务端和client端</w:t>
      </w:r>
      <w:r w:rsidR="00653117">
        <w:rPr>
          <w:rFonts w:ascii="微软雅黑" w:eastAsia="微软雅黑" w:hAnsi="微软雅黑" w:hint="eastAsia"/>
          <w:sz w:val="24"/>
          <w:szCs w:val="24"/>
        </w:rPr>
        <w:t>链接库</w:t>
      </w:r>
      <w:r>
        <w:rPr>
          <w:rFonts w:ascii="微软雅黑" w:eastAsia="微软雅黑" w:hAnsi="微软雅黑" w:hint="eastAsia"/>
          <w:sz w:val="24"/>
          <w:szCs w:val="24"/>
        </w:rPr>
        <w:t>公</w:t>
      </w:r>
      <w:r w:rsidR="00361AFE">
        <w:rPr>
          <w:rFonts w:ascii="微软雅黑" w:eastAsia="微软雅黑" w:hAnsi="微软雅黑" w:hint="eastAsia"/>
          <w:sz w:val="24"/>
          <w:szCs w:val="24"/>
        </w:rPr>
        <w:t>私</w:t>
      </w:r>
      <w:proofErr w:type="gramStart"/>
      <w:r w:rsidR="00361AFE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653117">
        <w:rPr>
          <w:rFonts w:ascii="微软雅黑" w:eastAsia="微软雅黑" w:hAnsi="微软雅黑" w:hint="eastAsia"/>
          <w:sz w:val="24"/>
          <w:szCs w:val="24"/>
        </w:rPr>
        <w:t>管理</w:t>
      </w:r>
      <w:r w:rsidR="00361AFE">
        <w:rPr>
          <w:rFonts w:ascii="微软雅黑" w:eastAsia="微软雅黑" w:hAnsi="微软雅黑" w:hint="eastAsia"/>
          <w:sz w:val="24"/>
          <w:szCs w:val="24"/>
        </w:rPr>
        <w:t>（</w:t>
      </w:r>
      <w:r w:rsidR="00653117">
        <w:rPr>
          <w:rFonts w:ascii="微软雅黑" w:eastAsia="微软雅黑" w:hAnsi="微软雅黑" w:hint="eastAsia"/>
          <w:sz w:val="24"/>
          <w:szCs w:val="24"/>
        </w:rPr>
        <w:t>公</w:t>
      </w:r>
      <w:proofErr w:type="gramStart"/>
      <w:r w:rsidR="00653117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653117">
        <w:rPr>
          <w:rFonts w:ascii="微软雅黑" w:eastAsia="微软雅黑" w:hAnsi="微软雅黑" w:hint="eastAsia"/>
          <w:sz w:val="24"/>
          <w:szCs w:val="24"/>
        </w:rPr>
        <w:t>可下载</w:t>
      </w:r>
      <w:r w:rsidR="00361AFE">
        <w:rPr>
          <w:rFonts w:ascii="微软雅黑" w:eastAsia="微软雅黑" w:hAnsi="微软雅黑" w:hint="eastAsia"/>
          <w:sz w:val="24"/>
          <w:szCs w:val="24"/>
        </w:rPr>
        <w:t>）；</w:t>
      </w:r>
    </w:p>
    <w:p w:rsidR="00A67684" w:rsidRDefault="00A67684" w:rsidP="001518B3">
      <w:pPr>
        <w:pStyle w:val="a6"/>
        <w:numPr>
          <w:ilvl w:val="0"/>
          <w:numId w:val="5"/>
        </w:numPr>
        <w:snapToGrid w:val="0"/>
        <w:ind w:leftChars="399" w:left="1258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人机交互界面；</w:t>
      </w:r>
    </w:p>
    <w:p w:rsidR="00184DA1" w:rsidRPr="00184DA1" w:rsidRDefault="00184DA1" w:rsidP="001518B3">
      <w:pPr>
        <w:pStyle w:val="a6"/>
        <w:numPr>
          <w:ilvl w:val="0"/>
          <w:numId w:val="6"/>
        </w:numPr>
        <w:snapToGrid w:val="0"/>
        <w:ind w:leftChars="400" w:left="126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84DA1">
        <w:rPr>
          <w:rFonts w:ascii="微软雅黑" w:eastAsia="微软雅黑" w:hAnsi="微软雅黑"/>
          <w:sz w:val="24"/>
          <w:szCs w:val="24"/>
        </w:rPr>
        <w:t>C</w:t>
      </w:r>
      <w:r w:rsidRPr="00184DA1">
        <w:rPr>
          <w:rFonts w:ascii="微软雅黑" w:eastAsia="微软雅黑" w:hAnsi="微软雅黑" w:hint="eastAsia"/>
          <w:sz w:val="24"/>
          <w:szCs w:val="24"/>
        </w:rPr>
        <w:t>lient端</w:t>
      </w:r>
      <w:r w:rsidR="005C34DF">
        <w:rPr>
          <w:rFonts w:ascii="微软雅黑" w:eastAsia="微软雅黑" w:hAnsi="微软雅黑" w:hint="eastAsia"/>
          <w:sz w:val="24"/>
          <w:szCs w:val="24"/>
        </w:rPr>
        <w:t>链接库</w:t>
      </w:r>
    </w:p>
    <w:p w:rsidR="00E9645A" w:rsidRDefault="00A44B21" w:rsidP="001518B3">
      <w:pPr>
        <w:snapToGrid w:val="0"/>
        <w:ind w:leftChars="470" w:left="98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client</w:t>
      </w:r>
      <w:proofErr w:type="gramStart"/>
      <w:r w:rsidR="00E9645A" w:rsidRPr="00875B55">
        <w:rPr>
          <w:rFonts w:ascii="微软雅黑" w:eastAsia="微软雅黑" w:hAnsi="微软雅黑" w:hint="eastAsia"/>
          <w:sz w:val="24"/>
          <w:szCs w:val="24"/>
        </w:rPr>
        <w:t>端主要</w:t>
      </w:r>
      <w:proofErr w:type="gramEnd"/>
      <w:r w:rsidR="00E9645A" w:rsidRPr="00875B55">
        <w:rPr>
          <w:rFonts w:ascii="微软雅黑" w:eastAsia="微软雅黑" w:hAnsi="微软雅黑" w:hint="eastAsia"/>
          <w:sz w:val="24"/>
          <w:szCs w:val="24"/>
        </w:rPr>
        <w:t>功能是配置项检测以及对比，主要有时间、版本</w:t>
      </w:r>
      <w:r w:rsidR="0021541F" w:rsidRPr="0021541F">
        <w:rPr>
          <w:rFonts w:ascii="微软雅黑" w:eastAsia="微软雅黑" w:hAnsi="微软雅黑" w:hint="eastAsia"/>
          <w:color w:val="FF0000"/>
          <w:sz w:val="24"/>
          <w:szCs w:val="24"/>
        </w:rPr>
        <w:t>(建议删除)</w:t>
      </w:r>
      <w:r w:rsidR="00E9645A" w:rsidRPr="00875B55">
        <w:rPr>
          <w:rFonts w:ascii="微软雅黑" w:eastAsia="微软雅黑" w:hAnsi="微软雅黑" w:hint="eastAsia"/>
          <w:sz w:val="24"/>
          <w:szCs w:val="24"/>
        </w:rPr>
        <w:t>、或附加机器ID等配置项的检测与对比；</w:t>
      </w:r>
    </w:p>
    <w:p w:rsidR="00096BA0" w:rsidRDefault="00096BA0" w:rsidP="001518B3">
      <w:pPr>
        <w:snapToGrid w:val="0"/>
        <w:ind w:leftChars="242" w:left="508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client功能列表：</w:t>
      </w:r>
    </w:p>
    <w:p w:rsidR="00826ACC" w:rsidRPr="00031664" w:rsidRDefault="00826ACC" w:rsidP="001518B3">
      <w:pPr>
        <w:numPr>
          <w:ilvl w:val="0"/>
          <w:numId w:val="1"/>
        </w:numPr>
        <w:snapToGrid w:val="0"/>
        <w:ind w:leftChars="470" w:left="140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支持过期时间检测以及动态过期检查;</w:t>
      </w:r>
    </w:p>
    <w:p w:rsidR="00826ACC" w:rsidRDefault="00826ACC" w:rsidP="001518B3">
      <w:pPr>
        <w:numPr>
          <w:ilvl w:val="0"/>
          <w:numId w:val="1"/>
        </w:numPr>
        <w:snapToGrid w:val="0"/>
        <w:ind w:leftChars="470" w:left="140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支持产品运行机器硬件ID绑定与检测;</w:t>
      </w:r>
    </w:p>
    <w:p w:rsidR="00826ACC" w:rsidRDefault="00826ACC" w:rsidP="001518B3">
      <w:pPr>
        <w:numPr>
          <w:ilvl w:val="0"/>
          <w:numId w:val="1"/>
        </w:numPr>
        <w:snapToGrid w:val="0"/>
        <w:ind w:leftChars="470" w:left="140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支持产品基线或具体版本绑定控制</w:t>
      </w:r>
      <w:r w:rsidR="00E05A9D" w:rsidRPr="0021541F">
        <w:rPr>
          <w:rFonts w:ascii="微软雅黑" w:eastAsia="微软雅黑" w:hAnsi="微软雅黑" w:hint="eastAsia"/>
          <w:color w:val="FF0000"/>
          <w:sz w:val="24"/>
          <w:szCs w:val="24"/>
        </w:rPr>
        <w:t>(建议删除)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26ACC" w:rsidRDefault="00826ACC" w:rsidP="001518B3">
      <w:pPr>
        <w:numPr>
          <w:ilvl w:val="0"/>
          <w:numId w:val="1"/>
        </w:numPr>
        <w:snapToGrid w:val="0"/>
        <w:ind w:leftChars="470" w:left="140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支持各产品</w:t>
      </w:r>
      <w:r>
        <w:rPr>
          <w:rFonts w:ascii="微软雅黑" w:eastAsia="微软雅黑" w:hAnsi="微软雅黑" w:hint="eastAsia"/>
          <w:sz w:val="24"/>
          <w:szCs w:val="24"/>
        </w:rPr>
        <w:t>自定义</w:t>
      </w:r>
      <w:r>
        <w:rPr>
          <w:rFonts w:ascii="微软雅黑" w:eastAsia="微软雅黑" w:hAnsi="微软雅黑"/>
          <w:sz w:val="24"/>
          <w:szCs w:val="24"/>
        </w:rPr>
        <w:t>KV控制项;</w:t>
      </w:r>
    </w:p>
    <w:p w:rsidR="00826ACC" w:rsidRPr="00804BBD" w:rsidRDefault="00826ACC" w:rsidP="001518B3">
      <w:pPr>
        <w:numPr>
          <w:ilvl w:val="0"/>
          <w:numId w:val="1"/>
        </w:numPr>
        <w:snapToGrid w:val="0"/>
        <w:ind w:leftChars="470" w:left="140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支持产品基线版本以及具体产品版本控制</w:t>
      </w:r>
      <w:r w:rsidR="00F0217B" w:rsidRPr="0021541F">
        <w:rPr>
          <w:rFonts w:ascii="微软雅黑" w:eastAsia="微软雅黑" w:hAnsi="微软雅黑" w:hint="eastAsia"/>
          <w:color w:val="FF0000"/>
          <w:sz w:val="24"/>
          <w:szCs w:val="24"/>
        </w:rPr>
        <w:t>(建议删除)</w:t>
      </w:r>
      <w:r>
        <w:rPr>
          <w:rFonts w:ascii="微软雅黑" w:eastAsia="微软雅黑" w:hAnsi="微软雅黑" w:hint="eastAsia"/>
          <w:sz w:val="24"/>
          <w:szCs w:val="24"/>
        </w:rPr>
        <w:t>;</w:t>
      </w:r>
    </w:p>
    <w:p w:rsidR="00826ACC" w:rsidRDefault="00826ACC" w:rsidP="001518B3">
      <w:pPr>
        <w:numPr>
          <w:ilvl w:val="0"/>
          <w:numId w:val="1"/>
        </w:numPr>
        <w:snapToGrid w:val="0"/>
        <w:ind w:leftChars="470" w:left="140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支持License</w:t>
      </w:r>
      <w:r w:rsidR="006A29D2">
        <w:rPr>
          <w:rFonts w:ascii="微软雅黑" w:eastAsia="微软雅黑" w:hAnsi="微软雅黑" w:hint="eastAsia"/>
          <w:sz w:val="24"/>
          <w:szCs w:val="24"/>
        </w:rPr>
        <w:t>链接库</w:t>
      </w:r>
      <w:r>
        <w:rPr>
          <w:rFonts w:ascii="微软雅黑" w:eastAsia="微软雅黑" w:hAnsi="微软雅黑" w:hint="eastAsia"/>
          <w:sz w:val="24"/>
          <w:szCs w:val="24"/>
        </w:rPr>
        <w:t>版本</w:t>
      </w:r>
      <w:r w:rsidR="00467712">
        <w:rPr>
          <w:rFonts w:ascii="微软雅黑" w:eastAsia="微软雅黑" w:hAnsi="微软雅黑" w:hint="eastAsia"/>
          <w:sz w:val="24"/>
          <w:szCs w:val="24"/>
        </w:rPr>
        <w:t>与</w:t>
      </w:r>
      <w:proofErr w:type="gramStart"/>
      <w:r w:rsidR="00467712">
        <w:rPr>
          <w:rFonts w:ascii="微软雅黑" w:eastAsia="微软雅黑" w:hAnsi="微软雅黑" w:hint="eastAsia"/>
          <w:sz w:val="24"/>
          <w:szCs w:val="24"/>
        </w:rPr>
        <w:t>链接</w:t>
      </w:r>
      <w:r>
        <w:rPr>
          <w:rFonts w:ascii="微软雅黑" w:eastAsia="微软雅黑" w:hAnsi="微软雅黑" w:hint="eastAsia"/>
          <w:sz w:val="24"/>
          <w:szCs w:val="24"/>
        </w:rPr>
        <w:t>库主版本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一一对应；</w:t>
      </w:r>
    </w:p>
    <w:p w:rsidR="00E9645A" w:rsidRDefault="00826ACC" w:rsidP="001518B3">
      <w:pPr>
        <w:snapToGrid w:val="0"/>
        <w:ind w:leftChars="670" w:left="140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（如果</w:t>
      </w:r>
      <w:r w:rsidR="00D93745">
        <w:rPr>
          <w:rFonts w:ascii="微软雅黑" w:eastAsia="微软雅黑" w:hAnsi="微软雅黑" w:hint="eastAsia"/>
          <w:sz w:val="24"/>
          <w:szCs w:val="24"/>
        </w:rPr>
        <w:t>模板中</w:t>
      </w:r>
      <w:r>
        <w:rPr>
          <w:rFonts w:ascii="微软雅黑" w:eastAsia="微软雅黑" w:hAnsi="微软雅黑" w:hint="eastAsia"/>
          <w:sz w:val="24"/>
          <w:szCs w:val="24"/>
        </w:rPr>
        <w:t>license</w:t>
      </w:r>
      <w:proofErr w:type="gramStart"/>
      <w:r w:rsidR="00E548AA">
        <w:rPr>
          <w:rFonts w:ascii="微软雅黑" w:eastAsia="微软雅黑" w:hAnsi="微软雅黑" w:hint="eastAsia"/>
          <w:sz w:val="24"/>
          <w:szCs w:val="24"/>
        </w:rPr>
        <w:t>链接库</w:t>
      </w:r>
      <w:r w:rsidR="00D93745">
        <w:rPr>
          <w:rFonts w:ascii="微软雅黑" w:eastAsia="微软雅黑" w:hAnsi="微软雅黑" w:hint="eastAsia"/>
          <w:sz w:val="24"/>
          <w:szCs w:val="24"/>
        </w:rPr>
        <w:t>主</w:t>
      </w:r>
      <w:r w:rsidR="00E548AA">
        <w:rPr>
          <w:rFonts w:ascii="微软雅黑" w:eastAsia="微软雅黑" w:hAnsi="微软雅黑" w:hint="eastAsia"/>
          <w:sz w:val="24"/>
          <w:szCs w:val="24"/>
        </w:rPr>
        <w:t>版本</w:t>
      </w:r>
      <w:proofErr w:type="gramEnd"/>
      <w:r w:rsidR="00E548AA">
        <w:rPr>
          <w:rFonts w:ascii="微软雅黑" w:eastAsia="微软雅黑" w:hAnsi="微软雅黑" w:hint="eastAsia"/>
          <w:sz w:val="24"/>
          <w:szCs w:val="24"/>
        </w:rPr>
        <w:t>升级则需要升级检测链接</w:t>
      </w:r>
      <w:r>
        <w:rPr>
          <w:rFonts w:ascii="微软雅黑" w:eastAsia="微软雅黑" w:hAnsi="微软雅黑" w:hint="eastAsia"/>
          <w:sz w:val="24"/>
          <w:szCs w:val="24"/>
        </w:rPr>
        <w:t>库）</w:t>
      </w:r>
      <w:r w:rsidRPr="00A56EE4">
        <w:rPr>
          <w:rFonts w:ascii="微软雅黑" w:eastAsia="微软雅黑" w:hAnsi="微软雅黑" w:hint="eastAsia"/>
          <w:sz w:val="24"/>
          <w:szCs w:val="24"/>
        </w:rPr>
        <w:t>；</w:t>
      </w:r>
    </w:p>
    <w:p w:rsidR="0000088B" w:rsidRDefault="00AE73CC" w:rsidP="0000088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整体结构由硬件采集程序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License生成服务端</w:t>
      </w:r>
      <w:r>
        <w:rPr>
          <w:rFonts w:ascii="微软雅黑" w:eastAsia="微软雅黑" w:hAnsi="微软雅黑" w:hint="eastAsia"/>
          <w:sz w:val="24"/>
          <w:szCs w:val="24"/>
        </w:rPr>
        <w:t xml:space="preserve">、License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Clent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端构成</w:t>
      </w:r>
      <w:r w:rsidR="00741D80">
        <w:rPr>
          <w:rFonts w:ascii="微软雅黑" w:eastAsia="微软雅黑" w:hAnsi="微软雅黑" w:hint="eastAsia"/>
          <w:sz w:val="24"/>
          <w:szCs w:val="24"/>
        </w:rPr>
        <w:t>；</w:t>
      </w:r>
    </w:p>
    <w:p w:rsidR="006D6C9B" w:rsidRDefault="001361FB" w:rsidP="006D6C9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object w:dxaOrig="9228" w:dyaOrig="8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3pt" o:ole="">
            <v:imagedata r:id="rId10" o:title=""/>
          </v:shape>
          <o:OLEObject Type="Embed" ProgID="Visio.Drawing.11" ShapeID="_x0000_i1025" DrawAspect="Content" ObjectID="_1638794064" r:id="rId11"/>
        </w:object>
      </w:r>
    </w:p>
    <w:p w:rsidR="006D6C9B" w:rsidRPr="00E9645A" w:rsidRDefault="006D6C9B" w:rsidP="002A48BE">
      <w:pPr>
        <w:snapToGrid w:val="0"/>
        <w:ind w:leftChars="770" w:left="1617"/>
        <w:jc w:val="left"/>
        <w:rPr>
          <w:rFonts w:ascii="微软雅黑" w:eastAsia="微软雅黑" w:hAnsi="微软雅黑"/>
          <w:sz w:val="24"/>
          <w:szCs w:val="24"/>
        </w:rPr>
      </w:pPr>
    </w:p>
    <w:p w:rsidR="0040775E" w:rsidRDefault="00147F10" w:rsidP="002C1A3D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>
        <w:rPr>
          <w:sz w:val="32"/>
          <w:szCs w:val="32"/>
        </w:rPr>
        <w:lastRenderedPageBreak/>
        <w:t>模板</w:t>
      </w:r>
      <w:r w:rsidR="00790B44" w:rsidRPr="00BA3E2D">
        <w:rPr>
          <w:sz w:val="32"/>
          <w:szCs w:val="32"/>
        </w:rPr>
        <w:t>设计</w:t>
      </w:r>
      <w:r w:rsidR="00ED186E">
        <w:rPr>
          <w:sz w:val="32"/>
          <w:szCs w:val="32"/>
        </w:rPr>
        <w:t>与使用</w:t>
      </w:r>
    </w:p>
    <w:p w:rsidR="000545DA" w:rsidRPr="000545DA" w:rsidRDefault="00D7753A" w:rsidP="00D7753A">
      <w:pPr>
        <w:snapToGrid w:val="0"/>
        <w:ind w:leftChars="342" w:left="718" w:firstLineChars="200" w:firstLine="420"/>
        <w:jc w:val="left"/>
      </w:pPr>
      <w:r>
        <w:rPr>
          <w:rFonts w:hint="eastAsia"/>
        </w:rPr>
        <w:t xml:space="preserve"> </w:t>
      </w:r>
      <w:r w:rsidR="000545DA" w:rsidRPr="000545DA">
        <w:rPr>
          <w:rFonts w:ascii="微软雅黑" w:eastAsia="微软雅黑" w:hAnsi="微软雅黑"/>
          <w:sz w:val="24"/>
          <w:szCs w:val="24"/>
        </w:rPr>
        <w:t>L</w:t>
      </w:r>
      <w:r w:rsidR="000545DA" w:rsidRPr="000545DA">
        <w:rPr>
          <w:rFonts w:ascii="微软雅黑" w:eastAsia="微软雅黑" w:hAnsi="微软雅黑" w:hint="eastAsia"/>
          <w:sz w:val="24"/>
          <w:szCs w:val="24"/>
        </w:rPr>
        <w:t>icense生成是主要根据各产品的License模板配置项进行编辑或者不用编辑</w:t>
      </w:r>
      <w:r w:rsidR="006218F2">
        <w:rPr>
          <w:rFonts w:ascii="微软雅黑" w:eastAsia="微软雅黑" w:hAnsi="微软雅黑" w:hint="eastAsia"/>
          <w:sz w:val="24"/>
          <w:szCs w:val="24"/>
        </w:rPr>
        <w:t>直接</w:t>
      </w:r>
      <w:r w:rsidR="000C666E">
        <w:rPr>
          <w:rFonts w:ascii="微软雅黑" w:eastAsia="微软雅黑" w:hAnsi="微软雅黑" w:hint="eastAsia"/>
          <w:sz w:val="24"/>
          <w:szCs w:val="24"/>
        </w:rPr>
        <w:t>模板</w:t>
      </w:r>
      <w:r w:rsidR="000545DA" w:rsidRPr="000545DA">
        <w:rPr>
          <w:rFonts w:ascii="微软雅黑" w:eastAsia="微软雅黑" w:hAnsi="微软雅黑" w:hint="eastAsia"/>
          <w:sz w:val="24"/>
          <w:szCs w:val="24"/>
        </w:rPr>
        <w:t>生成；</w:t>
      </w:r>
    </w:p>
    <w:p w:rsidR="008B7DF7" w:rsidRPr="00A25D7B" w:rsidRDefault="00A6324A" w:rsidP="002C1A3D">
      <w:pPr>
        <w:pStyle w:val="a6"/>
        <w:numPr>
          <w:ilvl w:val="0"/>
          <w:numId w:val="7"/>
        </w:numPr>
        <w:snapToGrid w:val="0"/>
        <w:ind w:left="987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25D7B">
        <w:rPr>
          <w:rFonts w:ascii="微软雅黑" w:eastAsia="微软雅黑" w:hAnsi="微软雅黑" w:hint="eastAsia"/>
          <w:sz w:val="24"/>
          <w:szCs w:val="24"/>
        </w:rPr>
        <w:t>License</w:t>
      </w:r>
      <w:r w:rsidR="00790B44" w:rsidRPr="00A25D7B">
        <w:rPr>
          <w:rFonts w:ascii="微软雅黑" w:eastAsia="微软雅黑" w:hAnsi="微软雅黑"/>
          <w:sz w:val="24"/>
          <w:szCs w:val="24"/>
        </w:rPr>
        <w:t>模板</w:t>
      </w:r>
      <w:r w:rsidR="008B7DF7" w:rsidRPr="00A25D7B">
        <w:rPr>
          <w:rFonts w:ascii="微软雅黑" w:eastAsia="微软雅黑" w:hAnsi="微软雅黑"/>
          <w:sz w:val="24"/>
          <w:szCs w:val="24"/>
        </w:rPr>
        <w:t>设计</w:t>
      </w:r>
    </w:p>
    <w:p w:rsidR="008A320A" w:rsidRDefault="008B7DF7" w:rsidP="008B7DF7">
      <w:pPr>
        <w:snapToGrid w:val="0"/>
        <w:ind w:leftChars="200" w:left="42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License模板由系统</w:t>
      </w:r>
      <w:r>
        <w:rPr>
          <w:rFonts w:ascii="微软雅黑" w:eastAsia="微软雅黑" w:hAnsi="微软雅黑" w:hint="eastAsia"/>
          <w:sz w:val="24"/>
          <w:szCs w:val="24"/>
        </w:rPr>
        <w:t>默认</w:t>
      </w:r>
      <w:r>
        <w:rPr>
          <w:rFonts w:ascii="微软雅黑" w:eastAsia="微软雅黑" w:hAnsi="微软雅黑"/>
          <w:sz w:val="24"/>
          <w:szCs w:val="24"/>
        </w:rPr>
        <w:t>模板</w:t>
      </w:r>
      <w:r w:rsidR="00B3049E">
        <w:rPr>
          <w:rFonts w:ascii="微软雅黑" w:eastAsia="微软雅黑" w:hAnsi="微软雅黑"/>
          <w:sz w:val="24"/>
          <w:szCs w:val="24"/>
        </w:rPr>
        <w:t>配置项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r>
        <w:rPr>
          <w:rFonts w:ascii="微软雅黑" w:eastAsia="微软雅黑" w:hAnsi="微软雅黑"/>
          <w:sz w:val="24"/>
          <w:szCs w:val="24"/>
        </w:rPr>
        <w:t>产品自定义配置项组成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301FD" w:rsidRDefault="006301FD" w:rsidP="008B7DF7">
      <w:pPr>
        <w:snapToGrid w:val="0"/>
        <w:ind w:leftChars="200" w:left="42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模板中的所有配置项的值由各产品确定；</w:t>
      </w:r>
    </w:p>
    <w:p w:rsidR="003719BE" w:rsidRPr="003719BE" w:rsidRDefault="00B3049E" w:rsidP="002C1A3D">
      <w:pPr>
        <w:pStyle w:val="a6"/>
        <w:numPr>
          <w:ilvl w:val="0"/>
          <w:numId w:val="7"/>
        </w:numPr>
        <w:snapToGrid w:val="0"/>
        <w:ind w:left="987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</w:t>
      </w:r>
      <w:r w:rsidR="008A320A">
        <w:rPr>
          <w:rFonts w:ascii="微软雅黑" w:eastAsia="微软雅黑" w:hAnsi="微软雅黑" w:hint="eastAsia"/>
          <w:sz w:val="24"/>
          <w:szCs w:val="24"/>
        </w:rPr>
        <w:t>默认</w:t>
      </w:r>
      <w:r w:rsidR="003A2A06">
        <w:rPr>
          <w:rFonts w:ascii="微软雅黑" w:eastAsia="微软雅黑" w:hAnsi="微软雅黑"/>
          <w:sz w:val="24"/>
          <w:szCs w:val="24"/>
        </w:rPr>
        <w:t>模板</w:t>
      </w:r>
      <w:r w:rsidR="008A320A">
        <w:rPr>
          <w:rFonts w:ascii="微软雅黑" w:eastAsia="微软雅黑" w:hAnsi="微软雅黑"/>
          <w:sz w:val="24"/>
          <w:szCs w:val="24"/>
        </w:rPr>
        <w:t>配置项</w:t>
      </w:r>
      <w:r w:rsidR="00A11E97">
        <w:rPr>
          <w:rFonts w:ascii="微软雅黑" w:eastAsia="微软雅黑" w:hAnsi="微软雅黑" w:hint="eastAsia"/>
          <w:sz w:val="24"/>
          <w:szCs w:val="24"/>
        </w:rPr>
        <w:t>（系统提供必填配置项）</w:t>
      </w:r>
    </w:p>
    <w:p w:rsidR="00045685" w:rsidRPr="00F44AAA" w:rsidRDefault="00D9065B" w:rsidP="00F44AAA">
      <w:pPr>
        <w:pStyle w:val="a6"/>
        <w:numPr>
          <w:ilvl w:val="0"/>
          <w:numId w:val="8"/>
        </w:numPr>
        <w:snapToGrid w:val="0"/>
        <w:ind w:firstLineChars="0"/>
        <w:jc w:val="left"/>
        <w:rPr>
          <w:rFonts w:ascii="微软雅黑" w:eastAsia="微软雅黑" w:hAnsi="微软雅黑"/>
          <w:color w:val="C00000"/>
          <w:sz w:val="24"/>
          <w:szCs w:val="24"/>
        </w:rPr>
      </w:pPr>
      <w:r w:rsidRPr="00B757DA">
        <w:rPr>
          <w:rFonts w:ascii="微软雅黑" w:eastAsia="微软雅黑" w:hAnsi="微软雅黑"/>
          <w:color w:val="C00000"/>
          <w:sz w:val="24"/>
          <w:szCs w:val="24"/>
        </w:rPr>
        <w:t>License</w:t>
      </w:r>
      <w:r w:rsidR="00DA68A5" w:rsidRPr="00B757DA">
        <w:rPr>
          <w:rFonts w:ascii="微软雅黑" w:eastAsia="微软雅黑" w:hAnsi="微软雅黑"/>
          <w:color w:val="C00000"/>
          <w:sz w:val="24"/>
          <w:szCs w:val="24"/>
        </w:rPr>
        <w:t>模板</w:t>
      </w:r>
      <w:r w:rsidRPr="00B757DA">
        <w:rPr>
          <w:rFonts w:ascii="微软雅黑" w:eastAsia="微软雅黑" w:hAnsi="微软雅黑"/>
          <w:color w:val="C00000"/>
          <w:sz w:val="24"/>
          <w:szCs w:val="24"/>
        </w:rPr>
        <w:t>版本</w:t>
      </w:r>
      <w:r w:rsidR="00B07896" w:rsidRPr="00B757DA">
        <w:rPr>
          <w:rFonts w:ascii="微软雅黑" w:eastAsia="微软雅黑" w:hAnsi="微软雅黑" w:hint="eastAsia"/>
          <w:color w:val="C00000"/>
          <w:sz w:val="24"/>
          <w:szCs w:val="24"/>
        </w:rPr>
        <w:t>（默认开启）</w:t>
      </w:r>
      <w:r w:rsidR="00027A12" w:rsidRPr="00B757DA">
        <w:rPr>
          <w:rFonts w:ascii="微软雅黑" w:eastAsia="微软雅黑" w:hAnsi="微软雅黑" w:hint="eastAsia"/>
          <w:color w:val="C00000"/>
          <w:sz w:val="24"/>
          <w:szCs w:val="24"/>
        </w:rPr>
        <w:t>：</w:t>
      </w:r>
      <w:r w:rsidR="00EF7436" w:rsidRPr="00B757DA">
        <w:rPr>
          <w:rFonts w:ascii="微软雅黑" w:eastAsia="微软雅黑" w:hAnsi="微软雅黑" w:hint="eastAsia"/>
          <w:color w:val="C00000"/>
          <w:sz w:val="24"/>
          <w:szCs w:val="24"/>
        </w:rPr>
        <w:t>产品配置项改变则新建模板并升级模板版本</w:t>
      </w:r>
      <w:r w:rsidR="00B61C80">
        <w:rPr>
          <w:rFonts w:ascii="微软雅黑" w:eastAsia="微软雅黑" w:hAnsi="微软雅黑" w:hint="eastAsia"/>
          <w:color w:val="C00000"/>
          <w:sz w:val="24"/>
          <w:szCs w:val="24"/>
        </w:rPr>
        <w:t>（或者叫配置</w:t>
      </w:r>
      <w:r w:rsidR="00521D89">
        <w:rPr>
          <w:rFonts w:ascii="微软雅黑" w:eastAsia="微软雅黑" w:hAnsi="微软雅黑" w:hint="eastAsia"/>
          <w:color w:val="C00000"/>
          <w:sz w:val="24"/>
          <w:szCs w:val="24"/>
        </w:rPr>
        <w:t>变更</w:t>
      </w:r>
      <w:r w:rsidR="005A543C">
        <w:rPr>
          <w:rFonts w:ascii="微软雅黑" w:eastAsia="微软雅黑" w:hAnsi="微软雅黑" w:hint="eastAsia"/>
          <w:color w:val="C00000"/>
          <w:sz w:val="24"/>
          <w:szCs w:val="24"/>
        </w:rPr>
        <w:t>独立与产品版本</w:t>
      </w:r>
      <w:r w:rsidR="00B61C80">
        <w:rPr>
          <w:rFonts w:ascii="微软雅黑" w:eastAsia="微软雅黑" w:hAnsi="微软雅黑" w:hint="eastAsia"/>
          <w:color w:val="C00000"/>
          <w:sz w:val="24"/>
          <w:szCs w:val="24"/>
        </w:rPr>
        <w:t>）</w:t>
      </w:r>
      <w:r w:rsidR="008E48EF" w:rsidRPr="00B757DA">
        <w:rPr>
          <w:rFonts w:ascii="微软雅黑" w:eastAsia="微软雅黑" w:hAnsi="微软雅黑" w:hint="eastAsia"/>
          <w:color w:val="C00000"/>
          <w:sz w:val="24"/>
          <w:szCs w:val="24"/>
        </w:rPr>
        <w:t>；</w:t>
      </w:r>
    </w:p>
    <w:p w:rsidR="00AB0334" w:rsidRPr="00AB0334" w:rsidRDefault="00AB0334" w:rsidP="00AB0334">
      <w:pPr>
        <w:pStyle w:val="a6"/>
        <w:numPr>
          <w:ilvl w:val="0"/>
          <w:numId w:val="8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License连接库版本</w:t>
      </w:r>
      <w:r w:rsidRPr="00A86184">
        <w:rPr>
          <w:rFonts w:ascii="微软雅黑" w:eastAsia="微软雅黑" w:hAnsi="微软雅黑" w:hint="eastAsia"/>
          <w:sz w:val="24"/>
          <w:szCs w:val="24"/>
        </w:rPr>
        <w:t>（默认开启）：</w:t>
      </w:r>
    </w:p>
    <w:p w:rsidR="00730180" w:rsidRPr="00CF5520" w:rsidRDefault="00B261A9" w:rsidP="00137765">
      <w:pPr>
        <w:pStyle w:val="a6"/>
        <w:snapToGrid w:val="0"/>
        <w:ind w:leftChars="600" w:left="126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License升级的版本与客户端动态库主线版本一致</w:t>
      </w:r>
      <w:r w:rsidR="00DD762E">
        <w:rPr>
          <w:rFonts w:ascii="微软雅黑" w:eastAsia="微软雅黑" w:hAnsi="微软雅黑" w:hint="eastAsia"/>
          <w:sz w:val="24"/>
          <w:szCs w:val="24"/>
        </w:rPr>
        <w:t>（约定:</w:t>
      </w:r>
      <w:r w:rsidR="0068162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C1C5B">
        <w:rPr>
          <w:rFonts w:ascii="微软雅黑" w:eastAsia="微软雅黑" w:hAnsi="微软雅黑" w:hint="eastAsia"/>
          <w:sz w:val="24"/>
          <w:szCs w:val="24"/>
        </w:rPr>
        <w:t>如</w:t>
      </w:r>
      <w:r w:rsidR="006F3441">
        <w:rPr>
          <w:rFonts w:ascii="微软雅黑" w:eastAsia="微软雅黑" w:hAnsi="微软雅黑" w:hint="eastAsia"/>
          <w:sz w:val="24"/>
          <w:szCs w:val="24"/>
        </w:rPr>
        <w:t>动态库</w:t>
      </w:r>
      <w:r w:rsidR="00DD762E">
        <w:rPr>
          <w:rFonts w:ascii="微软雅黑" w:eastAsia="微软雅黑" w:hAnsi="微软雅黑" w:hint="eastAsia"/>
          <w:sz w:val="24"/>
          <w:szCs w:val="24"/>
        </w:rPr>
        <w:t>升级公</w:t>
      </w:r>
      <w:proofErr w:type="gramStart"/>
      <w:r w:rsidR="00DD762E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6C3673">
        <w:rPr>
          <w:rFonts w:ascii="微软雅黑" w:eastAsia="微软雅黑" w:hAnsi="微软雅黑" w:hint="eastAsia"/>
          <w:sz w:val="24"/>
          <w:szCs w:val="24"/>
        </w:rPr>
        <w:t>则</w:t>
      </w:r>
      <w:r w:rsidR="00BE526A">
        <w:rPr>
          <w:rFonts w:ascii="微软雅黑" w:eastAsia="微软雅黑" w:hAnsi="微软雅黑" w:hint="eastAsia"/>
          <w:sz w:val="24"/>
          <w:szCs w:val="24"/>
        </w:rPr>
        <w:t>升级</w:t>
      </w:r>
      <w:r w:rsidR="00B1261F">
        <w:rPr>
          <w:rFonts w:ascii="微软雅黑" w:eastAsia="微软雅黑" w:hAnsi="微软雅黑" w:hint="eastAsia"/>
          <w:sz w:val="24"/>
          <w:szCs w:val="24"/>
        </w:rPr>
        <w:t>主版本号</w:t>
      </w:r>
      <w:r w:rsidR="00B87C1D">
        <w:rPr>
          <w:rFonts w:ascii="微软雅黑" w:eastAsia="微软雅黑" w:hAnsi="微软雅黑" w:hint="eastAsia"/>
          <w:sz w:val="24"/>
          <w:szCs w:val="24"/>
        </w:rPr>
        <w:t>，</w:t>
      </w:r>
      <w:r w:rsidR="00AC2526">
        <w:rPr>
          <w:rFonts w:ascii="微软雅黑" w:eastAsia="微软雅黑" w:hAnsi="微软雅黑" w:hint="eastAsia"/>
          <w:sz w:val="24"/>
          <w:szCs w:val="24"/>
        </w:rPr>
        <w:t>假</w:t>
      </w:r>
      <w:r w:rsidR="00B87C1D">
        <w:rPr>
          <w:rFonts w:ascii="微软雅黑" w:eastAsia="微软雅黑" w:hAnsi="微软雅黑" w:hint="eastAsia"/>
          <w:sz w:val="24"/>
          <w:szCs w:val="24"/>
        </w:rPr>
        <w:t>如</w:t>
      </w:r>
      <w:r w:rsidR="00CF5520">
        <w:rPr>
          <w:rFonts w:ascii="微软雅黑" w:eastAsia="微软雅黑" w:hAnsi="微软雅黑" w:hint="eastAsia"/>
          <w:sz w:val="24"/>
          <w:szCs w:val="24"/>
        </w:rPr>
        <w:t>新增功能</w:t>
      </w:r>
      <w:r w:rsidR="00B1775E">
        <w:rPr>
          <w:rFonts w:ascii="微软雅黑" w:eastAsia="微软雅黑" w:hAnsi="微软雅黑" w:hint="eastAsia"/>
          <w:sz w:val="24"/>
          <w:szCs w:val="24"/>
        </w:rPr>
        <w:t>则</w:t>
      </w:r>
      <w:r w:rsidR="00CF5520">
        <w:rPr>
          <w:rFonts w:ascii="微软雅黑" w:eastAsia="微软雅黑" w:hAnsi="微软雅黑" w:hint="eastAsia"/>
          <w:sz w:val="24"/>
          <w:szCs w:val="24"/>
        </w:rPr>
        <w:t>升级小版本</w:t>
      </w:r>
      <w:r w:rsidR="00B1775E">
        <w:rPr>
          <w:rFonts w:ascii="微软雅黑" w:eastAsia="微软雅黑" w:hAnsi="微软雅黑" w:hint="eastAsia"/>
          <w:sz w:val="24"/>
          <w:szCs w:val="24"/>
        </w:rPr>
        <w:t>、假如</w:t>
      </w:r>
      <w:r w:rsidR="00CF5520">
        <w:rPr>
          <w:rFonts w:ascii="微软雅黑" w:eastAsia="微软雅黑" w:hAnsi="微软雅黑" w:hint="eastAsia"/>
          <w:sz w:val="24"/>
          <w:szCs w:val="24"/>
        </w:rPr>
        <w:t>修改小版本bug则升级对应小版本</w:t>
      </w:r>
      <w:r w:rsidR="00E724FB">
        <w:rPr>
          <w:rFonts w:ascii="微软雅黑" w:eastAsia="微软雅黑" w:hAnsi="微软雅黑" w:hint="eastAsia"/>
          <w:sz w:val="24"/>
          <w:szCs w:val="24"/>
        </w:rPr>
        <w:t>之后的</w:t>
      </w:r>
      <w:r w:rsidR="00DD762E" w:rsidRPr="00CF5520">
        <w:rPr>
          <w:rFonts w:ascii="微软雅黑" w:eastAsia="微软雅黑" w:hAnsi="微软雅黑" w:hint="eastAsia"/>
          <w:sz w:val="24"/>
          <w:szCs w:val="24"/>
        </w:rPr>
        <w:t>补丁版本</w:t>
      </w:r>
      <w:r w:rsidR="00B87C1D">
        <w:rPr>
          <w:rFonts w:ascii="微软雅黑" w:eastAsia="微软雅黑" w:hAnsi="微软雅黑" w:hint="eastAsia"/>
          <w:sz w:val="24"/>
          <w:szCs w:val="24"/>
        </w:rPr>
        <w:t>号</w:t>
      </w:r>
      <w:r w:rsidR="00DD762E" w:rsidRPr="00CF5520">
        <w:rPr>
          <w:rFonts w:ascii="微软雅黑" w:eastAsia="微软雅黑" w:hAnsi="微软雅黑" w:hint="eastAsia"/>
          <w:sz w:val="24"/>
          <w:szCs w:val="24"/>
        </w:rPr>
        <w:t>）</w:t>
      </w:r>
      <w:r w:rsidRPr="00CF5520">
        <w:rPr>
          <w:rFonts w:ascii="微软雅黑" w:eastAsia="微软雅黑" w:hAnsi="微软雅黑" w:hint="eastAsia"/>
          <w:sz w:val="24"/>
          <w:szCs w:val="24"/>
        </w:rPr>
        <w:t>；</w:t>
      </w:r>
    </w:p>
    <w:p w:rsidR="003719BE" w:rsidRDefault="003719BE" w:rsidP="002C1A3D">
      <w:pPr>
        <w:pStyle w:val="a6"/>
        <w:numPr>
          <w:ilvl w:val="0"/>
          <w:numId w:val="8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86184">
        <w:rPr>
          <w:rFonts w:ascii="微软雅黑" w:eastAsia="微软雅黑" w:hAnsi="微软雅黑"/>
          <w:sz w:val="24"/>
          <w:szCs w:val="24"/>
        </w:rPr>
        <w:t>名称</w:t>
      </w:r>
      <w:r w:rsidRPr="00A86184">
        <w:rPr>
          <w:rFonts w:ascii="微软雅黑" w:eastAsia="微软雅黑" w:hAnsi="微软雅黑" w:hint="eastAsia"/>
          <w:sz w:val="24"/>
          <w:szCs w:val="24"/>
        </w:rPr>
        <w:t>（默认开启）：产品名称，例如“</w:t>
      </w:r>
      <w:r w:rsidRPr="00A86184">
        <w:rPr>
          <w:rFonts w:ascii="微软雅黑" w:eastAsia="微软雅黑" w:hAnsi="微软雅黑"/>
          <w:sz w:val="24"/>
          <w:szCs w:val="24"/>
        </w:rPr>
        <w:t>switch-directory-chain</w:t>
      </w:r>
      <w:r w:rsidRPr="00A86184">
        <w:rPr>
          <w:rFonts w:ascii="微软雅黑" w:eastAsia="微软雅黑" w:hAnsi="微软雅黑" w:hint="eastAsia"/>
          <w:sz w:val="24"/>
          <w:szCs w:val="24"/>
        </w:rPr>
        <w:t>”</w:t>
      </w:r>
      <w:r w:rsidR="00E9271A">
        <w:rPr>
          <w:rFonts w:ascii="微软雅黑" w:eastAsia="微软雅黑" w:hAnsi="微软雅黑" w:hint="eastAsia"/>
          <w:sz w:val="24"/>
          <w:szCs w:val="24"/>
        </w:rPr>
        <w:t>；</w:t>
      </w:r>
    </w:p>
    <w:p w:rsidR="00A27546" w:rsidRPr="001C0F82" w:rsidDel="00057F68" w:rsidRDefault="00A27546" w:rsidP="00A27546">
      <w:pPr>
        <w:pStyle w:val="a6"/>
        <w:numPr>
          <w:ilvl w:val="0"/>
          <w:numId w:val="8"/>
        </w:numPr>
        <w:snapToGrid w:val="0"/>
        <w:ind w:firstLineChars="0"/>
        <w:jc w:val="left"/>
        <w:rPr>
          <w:del w:id="0" w:author="admin" w:date="2019-12-24T11:28:00Z"/>
          <w:rFonts w:ascii="微软雅黑" w:eastAsia="微软雅黑" w:hAnsi="微软雅黑"/>
          <w:sz w:val="24"/>
          <w:szCs w:val="24"/>
        </w:rPr>
      </w:pPr>
      <w:del w:id="1" w:author="admin" w:date="2019-12-24T11:28:00Z">
        <w:r w:rsidRPr="001C0F82" w:rsidDel="00057F68">
          <w:rPr>
            <w:rFonts w:ascii="微软雅黑" w:eastAsia="微软雅黑" w:hAnsi="微软雅黑"/>
            <w:sz w:val="24"/>
            <w:szCs w:val="24"/>
          </w:rPr>
          <w:delText>主线版本</w:delText>
        </w:r>
        <w:r w:rsidRPr="001C0F82" w:rsidDel="00057F68">
          <w:rPr>
            <w:rFonts w:ascii="微软雅黑" w:eastAsia="微软雅黑" w:hAnsi="微软雅黑" w:hint="eastAsia"/>
            <w:sz w:val="24"/>
            <w:szCs w:val="24"/>
          </w:rPr>
          <w:delText>（默认开启）</w:delText>
        </w:r>
        <w:r w:rsidR="0044488A" w:rsidRPr="001C0F82" w:rsidDel="00057F68">
          <w:rPr>
            <w:rFonts w:ascii="微软雅黑" w:eastAsia="微软雅黑" w:hAnsi="微软雅黑" w:hint="eastAsia"/>
            <w:sz w:val="24"/>
            <w:szCs w:val="24"/>
          </w:rPr>
          <w:delText>：例如，</w:delText>
        </w:r>
        <w:r w:rsidRPr="001C0F82" w:rsidDel="00057F68">
          <w:rPr>
            <w:rFonts w:ascii="微软雅黑" w:eastAsia="微软雅黑" w:hAnsi="微软雅黑" w:hint="eastAsia"/>
            <w:sz w:val="24"/>
            <w:szCs w:val="24"/>
          </w:rPr>
          <w:delText>产品具体版本为1.0.0，主线版本为</w:delText>
        </w:r>
        <w:commentRangeStart w:id="2"/>
        <w:r w:rsidRPr="001C0F82" w:rsidDel="00057F68">
          <w:rPr>
            <w:rFonts w:ascii="微软雅黑" w:eastAsia="微软雅黑" w:hAnsi="微软雅黑" w:hint="eastAsia"/>
            <w:sz w:val="24"/>
            <w:szCs w:val="24"/>
          </w:rPr>
          <w:delText>1</w:delText>
        </w:r>
      </w:del>
      <w:commentRangeEnd w:id="2"/>
      <w:r w:rsidR="004A65E9">
        <w:rPr>
          <w:rStyle w:val="a9"/>
        </w:rPr>
        <w:commentReference w:id="2"/>
      </w:r>
      <w:del w:id="3" w:author="admin" w:date="2019-12-24T11:28:00Z">
        <w:r w:rsidR="00E9271A" w:rsidRPr="001C0F82" w:rsidDel="00057F68">
          <w:rPr>
            <w:rFonts w:ascii="微软雅黑" w:eastAsia="微软雅黑" w:hAnsi="微软雅黑" w:hint="eastAsia"/>
            <w:sz w:val="24"/>
            <w:szCs w:val="24"/>
          </w:rPr>
          <w:delText>；</w:delText>
        </w:r>
      </w:del>
    </w:p>
    <w:p w:rsidR="00A27546" w:rsidRPr="00A86184" w:rsidRDefault="00A27546" w:rsidP="00A27546">
      <w:pPr>
        <w:pStyle w:val="a6"/>
        <w:numPr>
          <w:ilvl w:val="0"/>
          <w:numId w:val="8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86184">
        <w:rPr>
          <w:rFonts w:ascii="微软雅黑" w:eastAsia="微软雅黑" w:hAnsi="微软雅黑"/>
          <w:sz w:val="24"/>
          <w:szCs w:val="24"/>
        </w:rPr>
        <w:t>产品类型</w:t>
      </w:r>
      <w:r w:rsidRPr="00A86184">
        <w:rPr>
          <w:rFonts w:ascii="微软雅黑" w:eastAsia="微软雅黑" w:hAnsi="微软雅黑" w:hint="eastAsia"/>
          <w:sz w:val="24"/>
          <w:szCs w:val="24"/>
        </w:rPr>
        <w:t>（默认</w:t>
      </w:r>
      <w:r w:rsidR="003A27F1">
        <w:rPr>
          <w:rFonts w:ascii="微软雅黑" w:eastAsia="微软雅黑" w:hAnsi="微软雅黑" w:hint="eastAsia"/>
          <w:sz w:val="24"/>
          <w:szCs w:val="24"/>
        </w:rPr>
        <w:t>关闭</w:t>
      </w:r>
      <w:r w:rsidRPr="00A86184">
        <w:rPr>
          <w:rFonts w:ascii="微软雅黑" w:eastAsia="微软雅黑" w:hAnsi="微软雅黑" w:hint="eastAsia"/>
          <w:sz w:val="24"/>
          <w:szCs w:val="24"/>
        </w:rPr>
        <w:t>）：</w:t>
      </w:r>
      <w:r w:rsidR="0044488A">
        <w:rPr>
          <w:rFonts w:ascii="微软雅黑" w:eastAsia="微软雅黑" w:hAnsi="微软雅黑" w:hint="eastAsia"/>
          <w:sz w:val="24"/>
          <w:szCs w:val="24"/>
        </w:rPr>
        <w:t>例如，</w:t>
      </w:r>
      <w:r w:rsidR="00E724FB">
        <w:rPr>
          <w:rFonts w:ascii="微软雅黑" w:eastAsia="微软雅黑" w:hAnsi="微软雅黑" w:hint="eastAsia"/>
          <w:sz w:val="24"/>
          <w:szCs w:val="24"/>
        </w:rPr>
        <w:t>建议为</w:t>
      </w:r>
      <w:r w:rsidRPr="00A86184">
        <w:rPr>
          <w:rFonts w:ascii="微软雅黑" w:eastAsia="微软雅黑" w:hAnsi="微软雅黑" w:hint="eastAsia"/>
          <w:sz w:val="24"/>
          <w:szCs w:val="24"/>
        </w:rPr>
        <w:t>标准版、测试版、</w:t>
      </w:r>
      <w:r w:rsidR="0024381B">
        <w:rPr>
          <w:rFonts w:ascii="微软雅黑" w:eastAsia="微软雅黑" w:hAnsi="微软雅黑" w:hint="eastAsia"/>
          <w:sz w:val="24"/>
          <w:szCs w:val="24"/>
        </w:rPr>
        <w:t>尝鲜版</w:t>
      </w:r>
      <w:r w:rsidR="00E9271A">
        <w:rPr>
          <w:rFonts w:ascii="微软雅黑" w:eastAsia="微软雅黑" w:hAnsi="微软雅黑" w:hint="eastAsia"/>
          <w:sz w:val="24"/>
          <w:szCs w:val="24"/>
        </w:rPr>
        <w:t>；</w:t>
      </w:r>
    </w:p>
    <w:p w:rsidR="00390950" w:rsidRPr="00A86184" w:rsidRDefault="003A2A06" w:rsidP="002C1A3D">
      <w:pPr>
        <w:pStyle w:val="a6"/>
        <w:numPr>
          <w:ilvl w:val="0"/>
          <w:numId w:val="8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86184">
        <w:rPr>
          <w:rFonts w:ascii="微软雅黑" w:eastAsia="微软雅黑" w:hAnsi="微软雅黑"/>
          <w:sz w:val="24"/>
          <w:szCs w:val="24"/>
        </w:rPr>
        <w:t>过期时间</w:t>
      </w:r>
      <w:r w:rsidR="008A320A" w:rsidRPr="00A86184">
        <w:rPr>
          <w:rFonts w:ascii="微软雅黑" w:eastAsia="微软雅黑" w:hAnsi="微软雅黑" w:hint="eastAsia"/>
          <w:sz w:val="24"/>
          <w:szCs w:val="24"/>
        </w:rPr>
        <w:t>（</w:t>
      </w:r>
      <w:r w:rsidR="00AB4058" w:rsidRPr="00A86184">
        <w:rPr>
          <w:rFonts w:ascii="微软雅黑" w:eastAsia="微软雅黑" w:hAnsi="微软雅黑" w:hint="eastAsia"/>
          <w:sz w:val="24"/>
          <w:szCs w:val="24"/>
        </w:rPr>
        <w:t>默认</w:t>
      </w:r>
      <w:r w:rsidR="00F0484B" w:rsidRPr="00A86184">
        <w:rPr>
          <w:rFonts w:ascii="微软雅黑" w:eastAsia="微软雅黑" w:hAnsi="微软雅黑" w:hint="eastAsia"/>
          <w:sz w:val="24"/>
          <w:szCs w:val="24"/>
        </w:rPr>
        <w:t>开启</w:t>
      </w:r>
      <w:r w:rsidR="008A320A" w:rsidRPr="00A86184">
        <w:rPr>
          <w:rFonts w:ascii="微软雅黑" w:eastAsia="微软雅黑" w:hAnsi="微软雅黑" w:hint="eastAsia"/>
          <w:sz w:val="24"/>
          <w:szCs w:val="24"/>
        </w:rPr>
        <w:t>）</w:t>
      </w:r>
      <w:r w:rsidR="001C0F82">
        <w:rPr>
          <w:rFonts w:ascii="微软雅黑" w:eastAsia="微软雅黑" w:hAnsi="微软雅黑" w:hint="eastAsia"/>
          <w:sz w:val="24"/>
          <w:szCs w:val="24"/>
        </w:rPr>
        <w:t>：</w:t>
      </w:r>
      <w:r w:rsidR="00E724FB">
        <w:rPr>
          <w:rFonts w:ascii="微软雅黑" w:eastAsia="微软雅黑" w:hAnsi="微软雅黑" w:hint="eastAsia"/>
          <w:sz w:val="24"/>
          <w:szCs w:val="24"/>
        </w:rPr>
        <w:t>建议</w:t>
      </w:r>
      <w:r w:rsidR="001C0F82">
        <w:rPr>
          <w:rFonts w:ascii="微软雅黑" w:eastAsia="微软雅黑" w:hAnsi="微软雅黑" w:hint="eastAsia"/>
          <w:sz w:val="24"/>
          <w:szCs w:val="24"/>
        </w:rPr>
        <w:t>标准版默认</w:t>
      </w:r>
      <w:r w:rsidR="00CF3FA2">
        <w:rPr>
          <w:rFonts w:ascii="微软雅黑" w:eastAsia="微软雅黑" w:hAnsi="微软雅黑" w:hint="eastAsia"/>
          <w:sz w:val="24"/>
          <w:szCs w:val="24"/>
        </w:rPr>
        <w:t>365</w:t>
      </w:r>
      <w:r w:rsidR="00CF3F30" w:rsidRPr="00A86184">
        <w:rPr>
          <w:rFonts w:ascii="微软雅黑" w:eastAsia="微软雅黑" w:hAnsi="微软雅黑" w:hint="eastAsia"/>
          <w:sz w:val="24"/>
          <w:szCs w:val="24"/>
        </w:rPr>
        <w:t>days</w:t>
      </w:r>
      <w:r w:rsidR="001C0F82">
        <w:rPr>
          <w:rFonts w:ascii="微软雅黑" w:eastAsia="微软雅黑" w:hAnsi="微软雅黑" w:hint="eastAsia"/>
          <w:sz w:val="24"/>
          <w:szCs w:val="24"/>
        </w:rPr>
        <w:t>、测试版180days</w:t>
      </w:r>
      <w:r w:rsidR="00CF3F30" w:rsidRPr="00A86184">
        <w:rPr>
          <w:rFonts w:ascii="微软雅黑" w:eastAsia="微软雅黑" w:hAnsi="微软雅黑" w:hint="eastAsia"/>
          <w:sz w:val="24"/>
          <w:szCs w:val="24"/>
        </w:rPr>
        <w:t>（以天为单位）</w:t>
      </w:r>
    </w:p>
    <w:p w:rsidR="00390950" w:rsidRPr="00A86184" w:rsidRDefault="00390950" w:rsidP="002C1A3D">
      <w:pPr>
        <w:pStyle w:val="a6"/>
        <w:numPr>
          <w:ilvl w:val="0"/>
          <w:numId w:val="8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86184">
        <w:rPr>
          <w:rFonts w:ascii="微软雅黑" w:eastAsia="微软雅黑" w:hAnsi="微软雅黑" w:hint="eastAsia"/>
          <w:sz w:val="24"/>
          <w:szCs w:val="24"/>
        </w:rPr>
        <w:t>开始时间（</w:t>
      </w:r>
      <w:r w:rsidR="00AB4058" w:rsidRPr="00A86184">
        <w:rPr>
          <w:rFonts w:ascii="微软雅黑" w:eastAsia="微软雅黑" w:hAnsi="微软雅黑" w:hint="eastAsia"/>
          <w:sz w:val="24"/>
          <w:szCs w:val="24"/>
        </w:rPr>
        <w:t>默认</w:t>
      </w:r>
      <w:r w:rsidR="00F0484B" w:rsidRPr="00A86184">
        <w:rPr>
          <w:rFonts w:ascii="微软雅黑" w:eastAsia="微软雅黑" w:hAnsi="微软雅黑" w:hint="eastAsia"/>
          <w:sz w:val="24"/>
          <w:szCs w:val="24"/>
        </w:rPr>
        <w:t>关闭</w:t>
      </w:r>
      <w:r w:rsidRPr="00A86184">
        <w:rPr>
          <w:rFonts w:ascii="微软雅黑" w:eastAsia="微软雅黑" w:hAnsi="微软雅黑" w:hint="eastAsia"/>
          <w:sz w:val="24"/>
          <w:szCs w:val="24"/>
        </w:rPr>
        <w:t>）</w:t>
      </w:r>
      <w:r w:rsidR="00312973" w:rsidRPr="00A86184">
        <w:rPr>
          <w:rFonts w:ascii="微软雅黑" w:eastAsia="微软雅黑" w:hAnsi="微软雅黑" w:hint="eastAsia"/>
          <w:sz w:val="24"/>
          <w:szCs w:val="24"/>
        </w:rPr>
        <w:t>：License计时时间，默认申请时开始计时；</w:t>
      </w:r>
    </w:p>
    <w:p w:rsidR="0040775E" w:rsidRPr="00A86184" w:rsidRDefault="003A2A06" w:rsidP="002C1A3D">
      <w:pPr>
        <w:pStyle w:val="a6"/>
        <w:numPr>
          <w:ilvl w:val="0"/>
          <w:numId w:val="8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86184">
        <w:rPr>
          <w:rFonts w:ascii="微软雅黑" w:eastAsia="微软雅黑" w:hAnsi="微软雅黑" w:hint="eastAsia"/>
          <w:sz w:val="24"/>
          <w:szCs w:val="24"/>
        </w:rPr>
        <w:t>网卡地址</w:t>
      </w:r>
      <w:r w:rsidR="008A320A" w:rsidRPr="00A86184">
        <w:rPr>
          <w:rFonts w:ascii="微软雅黑" w:eastAsia="微软雅黑" w:hAnsi="微软雅黑" w:hint="eastAsia"/>
          <w:sz w:val="24"/>
          <w:szCs w:val="24"/>
        </w:rPr>
        <w:t>（</w:t>
      </w:r>
      <w:r w:rsidR="00AB4058" w:rsidRPr="00A86184">
        <w:rPr>
          <w:rFonts w:ascii="微软雅黑" w:eastAsia="微软雅黑" w:hAnsi="微软雅黑" w:hint="eastAsia"/>
          <w:sz w:val="24"/>
          <w:szCs w:val="24"/>
        </w:rPr>
        <w:t>默认</w:t>
      </w:r>
      <w:r w:rsidR="00B72F7C" w:rsidRPr="00A86184">
        <w:rPr>
          <w:rFonts w:ascii="微软雅黑" w:eastAsia="微软雅黑" w:hAnsi="微软雅黑" w:hint="eastAsia"/>
          <w:sz w:val="24"/>
          <w:szCs w:val="24"/>
        </w:rPr>
        <w:t>关闭</w:t>
      </w:r>
      <w:r w:rsidR="008A320A" w:rsidRPr="00A86184">
        <w:rPr>
          <w:rFonts w:ascii="微软雅黑" w:eastAsia="微软雅黑" w:hAnsi="微软雅黑" w:hint="eastAsia"/>
          <w:sz w:val="24"/>
          <w:szCs w:val="24"/>
        </w:rPr>
        <w:t>）</w:t>
      </w:r>
      <w:r w:rsidR="00DB31F6">
        <w:rPr>
          <w:rFonts w:ascii="微软雅黑" w:eastAsia="微软雅黑" w:hAnsi="微软雅黑" w:hint="eastAsia"/>
          <w:sz w:val="24"/>
          <w:szCs w:val="24"/>
        </w:rPr>
        <w:t>：防止</w:t>
      </w:r>
      <w:r w:rsidR="00F72C29" w:rsidRPr="00A86184">
        <w:rPr>
          <w:rFonts w:ascii="微软雅黑" w:eastAsia="微软雅黑" w:hAnsi="微软雅黑" w:hint="eastAsia"/>
          <w:sz w:val="24"/>
          <w:szCs w:val="24"/>
        </w:rPr>
        <w:t>License文件</w:t>
      </w:r>
      <w:r w:rsidR="00E72B2B">
        <w:rPr>
          <w:rFonts w:ascii="微软雅黑" w:eastAsia="微软雅黑" w:hAnsi="微软雅黑" w:hint="eastAsia"/>
          <w:sz w:val="24"/>
          <w:szCs w:val="24"/>
        </w:rPr>
        <w:t>拷贝</w:t>
      </w:r>
      <w:r w:rsidR="00F72C29" w:rsidRPr="00A86184">
        <w:rPr>
          <w:rFonts w:ascii="微软雅黑" w:eastAsia="微软雅黑" w:hAnsi="微软雅黑" w:hint="eastAsia"/>
          <w:sz w:val="24"/>
          <w:szCs w:val="24"/>
        </w:rPr>
        <w:t>，可绑定机器ID；</w:t>
      </w:r>
    </w:p>
    <w:p w:rsidR="003A2A06" w:rsidRPr="00A86184" w:rsidRDefault="00CF5BDD" w:rsidP="002C1A3D">
      <w:pPr>
        <w:pStyle w:val="a6"/>
        <w:numPr>
          <w:ilvl w:val="0"/>
          <w:numId w:val="8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86184">
        <w:rPr>
          <w:rFonts w:ascii="微软雅黑" w:eastAsia="微软雅黑" w:hAnsi="微软雅黑"/>
          <w:sz w:val="24"/>
          <w:szCs w:val="24"/>
        </w:rPr>
        <w:t>主板地址</w:t>
      </w:r>
      <w:r w:rsidRPr="00A86184">
        <w:rPr>
          <w:rFonts w:ascii="微软雅黑" w:eastAsia="微软雅黑" w:hAnsi="微软雅黑" w:hint="eastAsia"/>
          <w:sz w:val="24"/>
          <w:szCs w:val="24"/>
        </w:rPr>
        <w:t>（默认</w:t>
      </w:r>
      <w:r w:rsidR="00B72F7C" w:rsidRPr="00A86184">
        <w:rPr>
          <w:rFonts w:ascii="微软雅黑" w:eastAsia="微软雅黑" w:hAnsi="微软雅黑" w:hint="eastAsia"/>
          <w:sz w:val="24"/>
          <w:szCs w:val="24"/>
        </w:rPr>
        <w:t>关闭</w:t>
      </w:r>
      <w:r w:rsidRPr="00A86184">
        <w:rPr>
          <w:rFonts w:ascii="微软雅黑" w:eastAsia="微软雅黑" w:hAnsi="微软雅黑" w:hint="eastAsia"/>
          <w:sz w:val="24"/>
          <w:szCs w:val="24"/>
        </w:rPr>
        <w:t>）</w:t>
      </w:r>
      <w:r w:rsidR="00C53878" w:rsidRPr="00A86184">
        <w:rPr>
          <w:rFonts w:ascii="微软雅黑" w:eastAsia="微软雅黑" w:hAnsi="微软雅黑" w:hint="eastAsia"/>
          <w:sz w:val="24"/>
          <w:szCs w:val="24"/>
        </w:rPr>
        <w:t>：</w:t>
      </w:r>
      <w:r w:rsidR="00DB31F6">
        <w:rPr>
          <w:rFonts w:ascii="微软雅黑" w:eastAsia="微软雅黑" w:hAnsi="微软雅黑" w:hint="eastAsia"/>
          <w:sz w:val="24"/>
          <w:szCs w:val="24"/>
        </w:rPr>
        <w:t>防止</w:t>
      </w:r>
      <w:r w:rsidR="00C53878" w:rsidRPr="00A86184">
        <w:rPr>
          <w:rFonts w:ascii="微软雅黑" w:eastAsia="微软雅黑" w:hAnsi="微软雅黑" w:hint="eastAsia"/>
          <w:sz w:val="24"/>
          <w:szCs w:val="24"/>
        </w:rPr>
        <w:t>License文件</w:t>
      </w:r>
      <w:r w:rsidR="000A72B7">
        <w:rPr>
          <w:rFonts w:ascii="微软雅黑" w:eastAsia="微软雅黑" w:hAnsi="微软雅黑" w:hint="eastAsia"/>
          <w:sz w:val="24"/>
          <w:szCs w:val="24"/>
        </w:rPr>
        <w:t>拷贝</w:t>
      </w:r>
      <w:r w:rsidR="00C53878" w:rsidRPr="00A86184">
        <w:rPr>
          <w:rFonts w:ascii="微软雅黑" w:eastAsia="微软雅黑" w:hAnsi="微软雅黑" w:hint="eastAsia"/>
          <w:sz w:val="24"/>
          <w:szCs w:val="24"/>
        </w:rPr>
        <w:t>，可绑定机器ID；</w:t>
      </w:r>
    </w:p>
    <w:p w:rsidR="00CF5BDD" w:rsidRDefault="00CF5BDD" w:rsidP="002C1A3D">
      <w:pPr>
        <w:pStyle w:val="a6"/>
        <w:numPr>
          <w:ilvl w:val="0"/>
          <w:numId w:val="8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86184">
        <w:rPr>
          <w:rFonts w:ascii="微软雅黑" w:eastAsia="微软雅黑" w:hAnsi="微软雅黑" w:hint="eastAsia"/>
          <w:sz w:val="24"/>
          <w:szCs w:val="24"/>
        </w:rPr>
        <w:t>CPU ID （默认</w:t>
      </w:r>
      <w:r w:rsidR="00B72F7C" w:rsidRPr="00A86184">
        <w:rPr>
          <w:rFonts w:ascii="微软雅黑" w:eastAsia="微软雅黑" w:hAnsi="微软雅黑" w:hint="eastAsia"/>
          <w:sz w:val="24"/>
          <w:szCs w:val="24"/>
        </w:rPr>
        <w:t>关闭</w:t>
      </w:r>
      <w:r w:rsidRPr="00A86184">
        <w:rPr>
          <w:rFonts w:ascii="微软雅黑" w:eastAsia="微软雅黑" w:hAnsi="微软雅黑" w:hint="eastAsia"/>
          <w:sz w:val="24"/>
          <w:szCs w:val="24"/>
        </w:rPr>
        <w:t>）</w:t>
      </w:r>
      <w:r w:rsidR="00C53878" w:rsidRPr="00A86184">
        <w:rPr>
          <w:rFonts w:ascii="微软雅黑" w:eastAsia="微软雅黑" w:hAnsi="微软雅黑" w:hint="eastAsia"/>
          <w:sz w:val="24"/>
          <w:szCs w:val="24"/>
        </w:rPr>
        <w:t>：</w:t>
      </w:r>
      <w:r w:rsidR="00DB31F6">
        <w:rPr>
          <w:rFonts w:ascii="微软雅黑" w:eastAsia="微软雅黑" w:hAnsi="微软雅黑" w:hint="eastAsia"/>
          <w:sz w:val="24"/>
          <w:szCs w:val="24"/>
        </w:rPr>
        <w:t>防止</w:t>
      </w:r>
      <w:r w:rsidR="00C53878" w:rsidRPr="00A86184">
        <w:rPr>
          <w:rFonts w:ascii="微软雅黑" w:eastAsia="微软雅黑" w:hAnsi="微软雅黑" w:hint="eastAsia"/>
          <w:sz w:val="24"/>
          <w:szCs w:val="24"/>
        </w:rPr>
        <w:t>License文件</w:t>
      </w:r>
      <w:r w:rsidR="000A72B7">
        <w:rPr>
          <w:rFonts w:ascii="微软雅黑" w:eastAsia="微软雅黑" w:hAnsi="微软雅黑" w:hint="eastAsia"/>
          <w:sz w:val="24"/>
          <w:szCs w:val="24"/>
        </w:rPr>
        <w:t>拷贝</w:t>
      </w:r>
      <w:r w:rsidR="00C53878" w:rsidRPr="00A86184">
        <w:rPr>
          <w:rFonts w:ascii="微软雅黑" w:eastAsia="微软雅黑" w:hAnsi="微软雅黑" w:hint="eastAsia"/>
          <w:sz w:val="24"/>
          <w:szCs w:val="24"/>
        </w:rPr>
        <w:t>，可绑定机器ID；</w:t>
      </w:r>
    </w:p>
    <w:p w:rsidR="000545DA" w:rsidRPr="00A86184" w:rsidRDefault="000545DA" w:rsidP="000545DA">
      <w:pPr>
        <w:pStyle w:val="a6"/>
        <w:snapToGrid w:val="0"/>
        <w:ind w:left="12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默认配置项如果启用，则有license client端进行对比校验；</w:t>
      </w:r>
    </w:p>
    <w:p w:rsidR="003A238B" w:rsidRDefault="003A238B" w:rsidP="002C1A3D">
      <w:pPr>
        <w:pStyle w:val="a6"/>
        <w:numPr>
          <w:ilvl w:val="0"/>
          <w:numId w:val="7"/>
        </w:numPr>
        <w:snapToGrid w:val="0"/>
        <w:ind w:left="987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产品自定义配置项</w:t>
      </w:r>
    </w:p>
    <w:p w:rsidR="003A238B" w:rsidRPr="006862A0" w:rsidRDefault="003A238B" w:rsidP="006862A0">
      <w:pPr>
        <w:snapToGrid w:val="0"/>
        <w:ind w:leftChars="400" w:left="84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6862A0">
        <w:rPr>
          <w:rFonts w:ascii="微软雅黑" w:eastAsia="微软雅黑" w:hAnsi="微软雅黑"/>
          <w:sz w:val="24"/>
          <w:szCs w:val="24"/>
        </w:rPr>
        <w:t>自定义KV控制项</w:t>
      </w:r>
      <w:r w:rsidR="006C57E8" w:rsidRPr="006862A0">
        <w:rPr>
          <w:rFonts w:ascii="微软雅黑" w:eastAsia="微软雅黑" w:hAnsi="微软雅黑"/>
          <w:sz w:val="24"/>
          <w:szCs w:val="24"/>
        </w:rPr>
        <w:t>由各</w:t>
      </w:r>
      <w:r w:rsidRPr="006862A0">
        <w:rPr>
          <w:rFonts w:ascii="微软雅黑" w:eastAsia="微软雅黑" w:hAnsi="微软雅黑"/>
          <w:sz w:val="24"/>
          <w:szCs w:val="24"/>
        </w:rPr>
        <w:t>产品维护其</w:t>
      </w:r>
      <w:r w:rsidR="006C57E8" w:rsidRPr="006862A0">
        <w:rPr>
          <w:rFonts w:ascii="微软雅黑" w:eastAsia="微软雅黑" w:hAnsi="微软雅黑"/>
          <w:sz w:val="24"/>
          <w:szCs w:val="24"/>
        </w:rPr>
        <w:t>KV</w:t>
      </w:r>
      <w:r w:rsidRPr="006862A0">
        <w:rPr>
          <w:rFonts w:ascii="微软雅黑" w:eastAsia="微软雅黑" w:hAnsi="微软雅黑"/>
          <w:sz w:val="24"/>
          <w:szCs w:val="24"/>
        </w:rPr>
        <w:t>配置</w:t>
      </w:r>
      <w:r w:rsidR="006C57E8" w:rsidRPr="006862A0">
        <w:rPr>
          <w:rFonts w:ascii="微软雅黑" w:eastAsia="微软雅黑" w:hAnsi="微软雅黑"/>
          <w:sz w:val="24"/>
          <w:szCs w:val="24"/>
        </w:rPr>
        <w:t>项</w:t>
      </w:r>
      <w:r w:rsidR="00C356A4" w:rsidRPr="006862A0">
        <w:rPr>
          <w:rFonts w:ascii="微软雅黑" w:eastAsia="微软雅黑" w:hAnsi="微软雅黑" w:hint="eastAsia"/>
          <w:sz w:val="24"/>
          <w:szCs w:val="24"/>
        </w:rPr>
        <w:t>，其对比</w:t>
      </w:r>
      <w:r w:rsidR="007E4BCF">
        <w:rPr>
          <w:rFonts w:ascii="微软雅黑" w:eastAsia="微软雅黑" w:hAnsi="微软雅黑" w:hint="eastAsia"/>
          <w:sz w:val="24"/>
          <w:szCs w:val="24"/>
        </w:rPr>
        <w:t>、</w:t>
      </w:r>
      <w:r w:rsidR="00C356A4" w:rsidRPr="006862A0">
        <w:rPr>
          <w:rFonts w:ascii="微软雅黑" w:eastAsia="微软雅黑" w:hAnsi="微软雅黑" w:hint="eastAsia"/>
          <w:sz w:val="24"/>
          <w:szCs w:val="24"/>
        </w:rPr>
        <w:t>校验由license client端回</w:t>
      </w:r>
      <w:proofErr w:type="gramStart"/>
      <w:r w:rsidR="00C356A4" w:rsidRPr="006862A0">
        <w:rPr>
          <w:rFonts w:ascii="微软雅黑" w:eastAsia="微软雅黑" w:hAnsi="微软雅黑" w:hint="eastAsia"/>
          <w:sz w:val="24"/>
          <w:szCs w:val="24"/>
        </w:rPr>
        <w:t>调函数</w:t>
      </w:r>
      <w:proofErr w:type="gramEnd"/>
      <w:r w:rsidR="00C356A4" w:rsidRPr="006862A0">
        <w:rPr>
          <w:rFonts w:ascii="微软雅黑" w:eastAsia="微软雅黑" w:hAnsi="微软雅黑" w:hint="eastAsia"/>
          <w:sz w:val="24"/>
          <w:szCs w:val="24"/>
        </w:rPr>
        <w:t>反馈结果（回</w:t>
      </w:r>
      <w:proofErr w:type="gramStart"/>
      <w:r w:rsidR="00C356A4" w:rsidRPr="006862A0">
        <w:rPr>
          <w:rFonts w:ascii="微软雅黑" w:eastAsia="微软雅黑" w:hAnsi="微软雅黑" w:hint="eastAsia"/>
          <w:sz w:val="24"/>
          <w:szCs w:val="24"/>
        </w:rPr>
        <w:t>调函数</w:t>
      </w:r>
      <w:proofErr w:type="gramEnd"/>
      <w:r w:rsidR="00C356A4" w:rsidRPr="006862A0">
        <w:rPr>
          <w:rFonts w:ascii="微软雅黑" w:eastAsia="微软雅黑" w:hAnsi="微软雅黑" w:hint="eastAsia"/>
          <w:sz w:val="24"/>
          <w:szCs w:val="24"/>
        </w:rPr>
        <w:t>具体</w:t>
      </w:r>
      <w:r w:rsidR="00673B18" w:rsidRPr="006862A0">
        <w:rPr>
          <w:rFonts w:ascii="微软雅黑" w:eastAsia="微软雅黑" w:hAnsi="微软雅黑" w:hint="eastAsia"/>
          <w:sz w:val="24"/>
          <w:szCs w:val="24"/>
        </w:rPr>
        <w:t>实现由各</w:t>
      </w:r>
      <w:r w:rsidR="00C356A4" w:rsidRPr="006862A0">
        <w:rPr>
          <w:rFonts w:ascii="微软雅黑" w:eastAsia="微软雅黑" w:hAnsi="微软雅黑" w:hint="eastAsia"/>
          <w:sz w:val="24"/>
          <w:szCs w:val="24"/>
        </w:rPr>
        <w:t>产品负责实现）</w:t>
      </w:r>
    </w:p>
    <w:p w:rsidR="008C4278" w:rsidRDefault="00113A8D" w:rsidP="00E87591">
      <w:pPr>
        <w:pStyle w:val="a6"/>
        <w:snapToGrid w:val="0"/>
        <w:ind w:left="12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例如：其中自定义配置项可以是</w:t>
      </w:r>
      <w:r w:rsidR="00380DAA" w:rsidRPr="00E87591">
        <w:rPr>
          <w:rFonts w:ascii="微软雅黑" w:eastAsia="微软雅黑" w:hAnsi="微软雅黑" w:hint="eastAsia"/>
          <w:sz w:val="24"/>
          <w:szCs w:val="24"/>
        </w:rPr>
        <w:t>可访问的路由、具体产品版本</w:t>
      </w:r>
      <w:r w:rsidR="00294DD6" w:rsidRPr="00E87591">
        <w:rPr>
          <w:rFonts w:ascii="微软雅黑" w:eastAsia="微软雅黑" w:hAnsi="微软雅黑" w:hint="eastAsia"/>
          <w:sz w:val="24"/>
          <w:szCs w:val="24"/>
        </w:rPr>
        <w:t>等</w:t>
      </w:r>
      <w:r w:rsidR="00DA34BC" w:rsidRPr="00E87591">
        <w:rPr>
          <w:rFonts w:ascii="微软雅黑" w:eastAsia="微软雅黑" w:hAnsi="微软雅黑" w:hint="eastAsia"/>
          <w:sz w:val="24"/>
          <w:szCs w:val="24"/>
        </w:rPr>
        <w:t>等</w:t>
      </w:r>
    </w:p>
    <w:p w:rsidR="007E4BCF" w:rsidRDefault="007E4BCF" w:rsidP="00E87591">
      <w:pPr>
        <w:pStyle w:val="a6"/>
        <w:snapToGrid w:val="0"/>
        <w:ind w:left="12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（不建议license写入产品版本，因为兼容升级会有问题，具体查看</w:t>
      </w:r>
      <w:r w:rsidR="000258FE">
        <w:rPr>
          <w:rFonts w:ascii="微软雅黑" w:eastAsia="微软雅黑" w:hAnsi="微软雅黑" w:hint="eastAsia"/>
          <w:sz w:val="24"/>
          <w:szCs w:val="24"/>
        </w:rPr>
        <w:t>第十二</w:t>
      </w:r>
      <w:r>
        <w:rPr>
          <w:rFonts w:ascii="微软雅黑" w:eastAsia="微软雅黑" w:hAnsi="微软雅黑" w:hint="eastAsia"/>
          <w:sz w:val="24"/>
          <w:szCs w:val="24"/>
        </w:rPr>
        <w:t>主题</w:t>
      </w:r>
      <w:r w:rsidR="00307A6C">
        <w:rPr>
          <w:rFonts w:ascii="微软雅黑" w:eastAsia="微软雅黑" w:hAnsi="微软雅黑" w:hint="eastAsia"/>
          <w:sz w:val="24"/>
          <w:szCs w:val="24"/>
        </w:rPr>
        <w:t>说明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F30A3B" w:rsidRPr="00E87591" w:rsidRDefault="00F30A3B" w:rsidP="00E87591">
      <w:pPr>
        <w:pStyle w:val="a6"/>
        <w:snapToGrid w:val="0"/>
        <w:ind w:left="12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建议：</w:t>
      </w:r>
      <w:r w:rsidR="00932E8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如果产品升级因新增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kv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控制项，原有系统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加载旧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的license</w:t>
      </w:r>
      <w:r w:rsidR="009120C7"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BF5C63">
        <w:rPr>
          <w:rFonts w:ascii="微软雅黑" w:eastAsia="微软雅黑" w:hAnsi="微软雅黑" w:hint="eastAsia"/>
          <w:sz w:val="24"/>
          <w:szCs w:val="24"/>
        </w:rPr>
        <w:t>旧的</w:t>
      </w:r>
      <w:proofErr w:type="spellStart"/>
      <w:r w:rsidR="00BF5C63">
        <w:rPr>
          <w:rFonts w:ascii="微软雅黑" w:eastAsia="微软雅黑" w:hAnsi="微软雅黑" w:hint="eastAsia"/>
          <w:sz w:val="24"/>
          <w:szCs w:val="24"/>
        </w:rPr>
        <w:t>kv</w:t>
      </w:r>
      <w:proofErr w:type="spellEnd"/>
      <w:r w:rsidR="00BF5C63">
        <w:rPr>
          <w:rFonts w:ascii="微软雅黑" w:eastAsia="微软雅黑" w:hAnsi="微软雅黑" w:hint="eastAsia"/>
          <w:sz w:val="24"/>
          <w:szCs w:val="24"/>
        </w:rPr>
        <w:t>控制项都</w:t>
      </w:r>
      <w:r w:rsidR="007D605F">
        <w:rPr>
          <w:rFonts w:ascii="微软雅黑" w:eastAsia="微软雅黑" w:hAnsi="微软雅黑" w:hint="eastAsia"/>
          <w:sz w:val="24"/>
          <w:szCs w:val="24"/>
        </w:rPr>
        <w:t>需要</w:t>
      </w:r>
      <w:r w:rsidR="00BF5C63">
        <w:rPr>
          <w:rFonts w:ascii="微软雅黑" w:eastAsia="微软雅黑" w:hAnsi="微软雅黑" w:hint="eastAsia"/>
          <w:sz w:val="24"/>
          <w:szCs w:val="24"/>
        </w:rPr>
        <w:t>对比检测，应该在回</w:t>
      </w:r>
      <w:proofErr w:type="gramStart"/>
      <w:r w:rsidR="00BF5C63">
        <w:rPr>
          <w:rFonts w:ascii="微软雅黑" w:eastAsia="微软雅黑" w:hAnsi="微软雅黑" w:hint="eastAsia"/>
          <w:sz w:val="24"/>
          <w:szCs w:val="24"/>
        </w:rPr>
        <w:t>调函数</w:t>
      </w:r>
      <w:proofErr w:type="gramEnd"/>
      <w:r w:rsidR="00BF5C63">
        <w:rPr>
          <w:rFonts w:ascii="微软雅黑" w:eastAsia="微软雅黑" w:hAnsi="微软雅黑" w:hint="eastAsia"/>
          <w:sz w:val="24"/>
          <w:szCs w:val="24"/>
        </w:rPr>
        <w:t>返回</w:t>
      </w:r>
      <w:r w:rsidR="007D605F">
        <w:rPr>
          <w:rFonts w:ascii="微软雅黑" w:eastAsia="微软雅黑" w:hAnsi="微软雅黑" w:hint="eastAsia"/>
          <w:sz w:val="24"/>
          <w:szCs w:val="24"/>
        </w:rPr>
        <w:t>需要检</w:t>
      </w:r>
      <w:r w:rsidR="007D605F">
        <w:rPr>
          <w:rFonts w:ascii="微软雅黑" w:eastAsia="微软雅黑" w:hAnsi="微软雅黑" w:hint="eastAsia"/>
          <w:sz w:val="24"/>
          <w:szCs w:val="24"/>
        </w:rPr>
        <w:lastRenderedPageBreak/>
        <w:t>测的自定义</w:t>
      </w:r>
      <w:proofErr w:type="spellStart"/>
      <w:r w:rsidR="00BF5C63">
        <w:rPr>
          <w:rFonts w:ascii="微软雅黑" w:eastAsia="微软雅黑" w:hAnsi="微软雅黑" w:hint="eastAsia"/>
          <w:sz w:val="24"/>
          <w:szCs w:val="24"/>
        </w:rPr>
        <w:t>kv</w:t>
      </w:r>
      <w:proofErr w:type="spellEnd"/>
      <w:r w:rsidR="00BF5C63">
        <w:rPr>
          <w:rFonts w:ascii="微软雅黑" w:eastAsia="微软雅黑" w:hAnsi="微软雅黑" w:hint="eastAsia"/>
          <w:sz w:val="24"/>
          <w:szCs w:val="24"/>
        </w:rPr>
        <w:t>对比</w:t>
      </w:r>
      <w:r w:rsidR="007D605F">
        <w:rPr>
          <w:rFonts w:ascii="微软雅黑" w:eastAsia="微软雅黑" w:hAnsi="微软雅黑" w:hint="eastAsia"/>
          <w:sz w:val="24"/>
          <w:szCs w:val="24"/>
        </w:rPr>
        <w:t>、</w:t>
      </w:r>
      <w:r w:rsidR="00BF5C63">
        <w:rPr>
          <w:rFonts w:ascii="微软雅黑" w:eastAsia="微软雅黑" w:hAnsi="微软雅黑" w:hint="eastAsia"/>
          <w:sz w:val="24"/>
          <w:szCs w:val="24"/>
        </w:rPr>
        <w:t>验证</w:t>
      </w:r>
      <w:r w:rsidR="00743101">
        <w:rPr>
          <w:rFonts w:ascii="微软雅黑" w:eastAsia="微软雅黑" w:hAnsi="微软雅黑" w:hint="eastAsia"/>
          <w:sz w:val="24"/>
          <w:szCs w:val="24"/>
        </w:rPr>
        <w:t>结果</w:t>
      </w:r>
      <w:r w:rsidR="007D605F">
        <w:rPr>
          <w:rFonts w:ascii="微软雅黑" w:eastAsia="微软雅黑" w:hAnsi="微软雅黑" w:hint="eastAsia"/>
          <w:sz w:val="24"/>
          <w:szCs w:val="24"/>
        </w:rPr>
        <w:t>；新增的</w:t>
      </w:r>
      <w:r w:rsidR="004B482F">
        <w:rPr>
          <w:rFonts w:ascii="微软雅黑" w:eastAsia="微软雅黑" w:hAnsi="微软雅黑" w:hint="eastAsia"/>
          <w:sz w:val="24"/>
          <w:szCs w:val="24"/>
        </w:rPr>
        <w:t>配置功能</w:t>
      </w:r>
      <w:r w:rsidR="001E0645">
        <w:rPr>
          <w:rFonts w:ascii="微软雅黑" w:eastAsia="微软雅黑" w:hAnsi="微软雅黑" w:hint="eastAsia"/>
          <w:sz w:val="24"/>
          <w:szCs w:val="24"/>
        </w:rPr>
        <w:t>各</w:t>
      </w:r>
      <w:r w:rsidR="004B482F">
        <w:rPr>
          <w:rFonts w:ascii="微软雅黑" w:eastAsia="微软雅黑" w:hAnsi="微软雅黑" w:hint="eastAsia"/>
          <w:sz w:val="24"/>
          <w:szCs w:val="24"/>
        </w:rPr>
        <w:t>产品</w:t>
      </w:r>
      <w:r w:rsidR="00BF5C63">
        <w:rPr>
          <w:rFonts w:ascii="微软雅黑" w:eastAsia="微软雅黑" w:hAnsi="微软雅黑" w:hint="eastAsia"/>
          <w:sz w:val="24"/>
          <w:szCs w:val="24"/>
        </w:rPr>
        <w:t>应该默认关闭；</w:t>
      </w:r>
    </w:p>
    <w:p w:rsidR="004B7D57" w:rsidRDefault="004B7D57" w:rsidP="002C1A3D">
      <w:pPr>
        <w:pStyle w:val="a6"/>
        <w:numPr>
          <w:ilvl w:val="0"/>
          <w:numId w:val="7"/>
        </w:numPr>
        <w:snapToGrid w:val="0"/>
        <w:ind w:left="987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由模本生成License</w:t>
      </w:r>
    </w:p>
    <w:p w:rsidR="004B7D57" w:rsidRDefault="004B7D57" w:rsidP="004B7D57">
      <w:pPr>
        <w:pStyle w:val="a6"/>
        <w:snapToGrid w:val="0"/>
        <w:ind w:left="98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产品模板中（系统模板+自定义模板）开启的配置项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7D18CF">
        <w:rPr>
          <w:rFonts w:ascii="微软雅黑" w:eastAsia="微软雅黑" w:hAnsi="微软雅黑"/>
          <w:sz w:val="24"/>
          <w:szCs w:val="24"/>
        </w:rPr>
        <w:t>对其编辑或者</w:t>
      </w:r>
      <w:r w:rsidR="00873A7F">
        <w:rPr>
          <w:rFonts w:ascii="微软雅黑" w:eastAsia="微软雅黑" w:hAnsi="微软雅黑" w:hint="eastAsia"/>
          <w:sz w:val="24"/>
          <w:szCs w:val="24"/>
        </w:rPr>
        <w:t>直接</w:t>
      </w:r>
      <w:r w:rsidR="007D18CF">
        <w:rPr>
          <w:rFonts w:ascii="微软雅黑" w:eastAsia="微软雅黑" w:hAnsi="微软雅黑"/>
          <w:sz w:val="24"/>
          <w:szCs w:val="24"/>
        </w:rPr>
        <w:t>申请</w:t>
      </w:r>
      <w:r w:rsidR="00873A7F">
        <w:rPr>
          <w:rFonts w:ascii="微软雅黑" w:eastAsia="微软雅黑" w:hAnsi="微软雅黑"/>
          <w:sz w:val="24"/>
          <w:szCs w:val="24"/>
        </w:rPr>
        <w:t>license</w:t>
      </w:r>
      <w:r w:rsidR="00873A7F">
        <w:rPr>
          <w:rFonts w:ascii="微软雅黑" w:eastAsia="微软雅黑" w:hAnsi="微软雅黑" w:hint="eastAsia"/>
          <w:sz w:val="24"/>
          <w:szCs w:val="24"/>
        </w:rPr>
        <w:t>，</w:t>
      </w:r>
      <w:r w:rsidR="007D18CF">
        <w:rPr>
          <w:rFonts w:ascii="微软雅黑" w:eastAsia="微软雅黑" w:hAnsi="微软雅黑"/>
          <w:sz w:val="24"/>
          <w:szCs w:val="24"/>
        </w:rPr>
        <w:t>生成license</w:t>
      </w:r>
      <w:r w:rsidR="007D18CF">
        <w:rPr>
          <w:rFonts w:ascii="微软雅黑" w:eastAsia="微软雅黑" w:hAnsi="微软雅黑" w:hint="eastAsia"/>
          <w:sz w:val="24"/>
          <w:szCs w:val="24"/>
        </w:rPr>
        <w:t>.dat文件；</w:t>
      </w:r>
    </w:p>
    <w:p w:rsidR="009A2C57" w:rsidRDefault="009A2C57" w:rsidP="002C1A3D">
      <w:pPr>
        <w:pStyle w:val="a6"/>
        <w:numPr>
          <w:ilvl w:val="0"/>
          <w:numId w:val="9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保存</w:t>
      </w:r>
      <w:r w:rsidR="00F0229B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license.dat实例</w:t>
      </w:r>
      <w:r w:rsidR="00F6725D">
        <w:rPr>
          <w:rFonts w:ascii="微软雅黑" w:eastAsia="微软雅黑" w:hAnsi="微软雅黑" w:hint="eastAsia"/>
          <w:sz w:val="24"/>
          <w:szCs w:val="24"/>
        </w:rPr>
        <w:t>的</w:t>
      </w:r>
      <w:r w:rsidR="00346A3A">
        <w:rPr>
          <w:rFonts w:ascii="微软雅黑" w:eastAsia="微软雅黑" w:hAnsi="微软雅黑" w:hint="eastAsia"/>
          <w:sz w:val="24"/>
          <w:szCs w:val="24"/>
        </w:rPr>
        <w:t>模板；</w:t>
      </w:r>
    </w:p>
    <w:p w:rsidR="00346A3A" w:rsidRDefault="00346A3A" w:rsidP="002C1A3D">
      <w:pPr>
        <w:pStyle w:val="a6"/>
        <w:numPr>
          <w:ilvl w:val="0"/>
          <w:numId w:val="9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可根据历史实例模板再次申请license.dat文件；</w:t>
      </w:r>
    </w:p>
    <w:p w:rsidR="00346A3A" w:rsidRDefault="00346A3A" w:rsidP="002C1A3D">
      <w:pPr>
        <w:pStyle w:val="a6"/>
        <w:numPr>
          <w:ilvl w:val="0"/>
          <w:numId w:val="9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每个license.dat</w:t>
      </w:r>
      <w:r w:rsidR="00E472B1">
        <w:rPr>
          <w:rFonts w:ascii="微软雅黑" w:eastAsia="微软雅黑" w:hAnsi="微软雅黑" w:hint="eastAsia"/>
          <w:sz w:val="24"/>
          <w:szCs w:val="24"/>
        </w:rPr>
        <w:t>拥有唯一序号</w:t>
      </w:r>
      <w:r w:rsidR="00EE48FE">
        <w:rPr>
          <w:rFonts w:ascii="微软雅黑" w:eastAsia="微软雅黑" w:hAnsi="微软雅黑" w:hint="eastAsia"/>
          <w:sz w:val="24"/>
          <w:szCs w:val="24"/>
        </w:rPr>
        <w:t>（可查询、可对证）</w:t>
      </w:r>
      <w:r w:rsidR="00E472B1">
        <w:rPr>
          <w:rFonts w:ascii="微软雅黑" w:eastAsia="微软雅黑" w:hAnsi="微软雅黑" w:hint="eastAsia"/>
          <w:sz w:val="24"/>
          <w:szCs w:val="24"/>
        </w:rPr>
        <w:t>以及系统历史记录；</w:t>
      </w:r>
    </w:p>
    <w:p w:rsidR="00F44AAA" w:rsidRDefault="00F44AAA" w:rsidP="00F44AAA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rFonts w:hint="eastAsia"/>
          <w:sz w:val="32"/>
          <w:szCs w:val="32"/>
        </w:rPr>
      </w:pPr>
      <w:r w:rsidRPr="00F44AAA">
        <w:rPr>
          <w:rFonts w:hint="eastAsia"/>
          <w:sz w:val="32"/>
          <w:szCs w:val="32"/>
        </w:rPr>
        <w:t>模板与产品版本关系</w:t>
      </w:r>
    </w:p>
    <w:p w:rsidR="000E5B3E" w:rsidRDefault="0075291C" w:rsidP="00167147">
      <w:pPr>
        <w:snapToGrid w:val="0"/>
        <w:ind w:firstLineChars="300" w:firstLine="7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每个产品有自己</w:t>
      </w:r>
      <w:r w:rsidR="00E76B17">
        <w:rPr>
          <w:rFonts w:ascii="微软雅黑" w:eastAsia="微软雅黑" w:hAnsi="微软雅黑" w:hint="eastAsia"/>
          <w:sz w:val="24"/>
          <w:szCs w:val="24"/>
        </w:rPr>
        <w:t>独立于其它</w:t>
      </w:r>
      <w:r w:rsidR="00B32F8D">
        <w:rPr>
          <w:rFonts w:ascii="微软雅黑" w:eastAsia="微软雅黑" w:hAnsi="微软雅黑" w:hint="eastAsia"/>
          <w:sz w:val="24"/>
          <w:szCs w:val="24"/>
        </w:rPr>
        <w:t>产品</w:t>
      </w:r>
      <w:r w:rsidR="000E5B3E" w:rsidRPr="00167147">
        <w:rPr>
          <w:rFonts w:ascii="微软雅黑" w:eastAsia="微软雅黑" w:hAnsi="微软雅黑" w:hint="eastAsia"/>
          <w:sz w:val="24"/>
          <w:szCs w:val="24"/>
        </w:rPr>
        <w:t>KV控制项</w:t>
      </w:r>
      <w:r w:rsidR="003C25F6">
        <w:rPr>
          <w:rFonts w:ascii="微软雅黑" w:eastAsia="微软雅黑" w:hAnsi="微软雅黑" w:hint="eastAsia"/>
          <w:sz w:val="24"/>
          <w:szCs w:val="24"/>
        </w:rPr>
        <w:t>，引入自定义</w:t>
      </w:r>
      <w:r w:rsidR="000E5B3E" w:rsidRPr="00167147">
        <w:rPr>
          <w:rFonts w:ascii="微软雅黑" w:eastAsia="微软雅黑" w:hAnsi="微软雅黑" w:hint="eastAsia"/>
          <w:sz w:val="24"/>
          <w:szCs w:val="24"/>
        </w:rPr>
        <w:t>KV控制</w:t>
      </w:r>
      <w:r w:rsidR="00CD2743">
        <w:rPr>
          <w:rFonts w:ascii="微软雅黑" w:eastAsia="微软雅黑" w:hAnsi="微软雅黑" w:hint="eastAsia"/>
          <w:sz w:val="24"/>
          <w:szCs w:val="24"/>
        </w:rPr>
        <w:t>和License</w:t>
      </w:r>
      <w:r w:rsidR="000E5B3E" w:rsidRPr="00167147">
        <w:rPr>
          <w:rFonts w:ascii="微软雅黑" w:eastAsia="微软雅黑" w:hAnsi="微软雅黑" w:hint="eastAsia"/>
          <w:sz w:val="24"/>
          <w:szCs w:val="24"/>
        </w:rPr>
        <w:t>共性控制项（启用与否由各产品决定）</w:t>
      </w:r>
    </w:p>
    <w:p w:rsidR="00B4028C" w:rsidRDefault="00E76B17" w:rsidP="00605F93">
      <w:pPr>
        <w:snapToGrid w:val="0"/>
        <w:ind w:firstLineChars="300" w:firstLine="7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对每个产品</w:t>
      </w:r>
      <w:r w:rsidR="002E790A">
        <w:rPr>
          <w:rFonts w:ascii="微软雅黑" w:eastAsia="微软雅黑" w:hAnsi="微软雅黑"/>
          <w:sz w:val="24"/>
          <w:szCs w:val="24"/>
        </w:rPr>
        <w:t>生命周期中</w:t>
      </w:r>
      <w:r w:rsidR="00605F93">
        <w:rPr>
          <w:rFonts w:ascii="微软雅黑" w:eastAsia="微软雅黑" w:hAnsi="微软雅黑"/>
          <w:sz w:val="24"/>
          <w:szCs w:val="24"/>
        </w:rPr>
        <w:t>产生各个</w:t>
      </w:r>
      <w:r w:rsidR="002E790A">
        <w:rPr>
          <w:rFonts w:ascii="微软雅黑" w:eastAsia="微软雅黑" w:hAnsi="微软雅黑"/>
          <w:sz w:val="24"/>
          <w:szCs w:val="24"/>
        </w:rPr>
        <w:t>阶段的KV</w:t>
      </w:r>
      <w:r>
        <w:rPr>
          <w:rFonts w:ascii="微软雅黑" w:eastAsia="微软雅黑" w:hAnsi="微软雅黑"/>
          <w:sz w:val="24"/>
          <w:szCs w:val="24"/>
        </w:rPr>
        <w:t>控制</w:t>
      </w:r>
      <w:r w:rsidR="00E42F36">
        <w:rPr>
          <w:rFonts w:ascii="微软雅黑" w:eastAsia="微软雅黑" w:hAnsi="微软雅黑"/>
          <w:sz w:val="24"/>
          <w:szCs w:val="24"/>
        </w:rPr>
        <w:t>的变更</w:t>
      </w:r>
      <w:r w:rsidR="00E42F36">
        <w:rPr>
          <w:rFonts w:ascii="微软雅黑" w:eastAsia="微软雅黑" w:hAnsi="微软雅黑" w:hint="eastAsia"/>
          <w:sz w:val="24"/>
          <w:szCs w:val="24"/>
        </w:rPr>
        <w:t>（新增、删除）</w:t>
      </w:r>
      <w:r w:rsidR="002E790A">
        <w:rPr>
          <w:rFonts w:ascii="微软雅黑" w:eastAsia="微软雅黑" w:hAnsi="微软雅黑" w:hint="eastAsia"/>
          <w:sz w:val="24"/>
          <w:szCs w:val="24"/>
        </w:rPr>
        <w:t>，</w:t>
      </w:r>
    </w:p>
    <w:p w:rsidR="00605F93" w:rsidRDefault="00605F93" w:rsidP="00605F9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所以不强求产品版本和license版本一一对应</w:t>
      </w:r>
      <w:r w:rsidR="002011DE">
        <w:rPr>
          <w:rFonts w:ascii="微软雅黑" w:eastAsia="微软雅黑" w:hAnsi="微软雅黑" w:hint="eastAsia"/>
          <w:sz w:val="24"/>
          <w:szCs w:val="24"/>
        </w:rPr>
        <w:t>，即</w:t>
      </w:r>
      <w:r>
        <w:rPr>
          <w:rFonts w:ascii="微软雅黑" w:eastAsia="微软雅黑" w:hAnsi="微软雅黑" w:hint="eastAsia"/>
          <w:sz w:val="24"/>
          <w:szCs w:val="24"/>
        </w:rPr>
        <w:t>license版本或</w:t>
      </w:r>
      <w:r w:rsidR="002011DE">
        <w:rPr>
          <w:rFonts w:ascii="微软雅黑" w:eastAsia="微软雅黑" w:hAnsi="微软雅黑" w:hint="eastAsia"/>
          <w:sz w:val="24"/>
          <w:szCs w:val="24"/>
        </w:rPr>
        <w:t>简</w:t>
      </w:r>
      <w:r>
        <w:rPr>
          <w:rFonts w:ascii="微软雅黑" w:eastAsia="微软雅黑" w:hAnsi="微软雅黑" w:hint="eastAsia"/>
          <w:sz w:val="24"/>
          <w:szCs w:val="24"/>
        </w:rPr>
        <w:t>称配置集</w:t>
      </w:r>
    </w:p>
    <w:p w:rsidR="00075800" w:rsidRDefault="00605F93" w:rsidP="00AA6962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版本和产品版本</w:t>
      </w:r>
      <w:r w:rsidR="002011DE">
        <w:rPr>
          <w:rFonts w:ascii="微软雅黑" w:eastAsia="微软雅黑" w:hAnsi="微软雅黑" w:hint="eastAsia"/>
          <w:sz w:val="24"/>
          <w:szCs w:val="24"/>
        </w:rPr>
        <w:t>解耦；</w:t>
      </w:r>
    </w:p>
    <w:p w:rsidR="00FC367F" w:rsidRPr="00075800" w:rsidRDefault="00FC367F" w:rsidP="00AA69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且产品</w:t>
      </w:r>
      <w:r w:rsidR="00351EF5">
        <w:rPr>
          <w:rFonts w:ascii="微软雅黑" w:eastAsia="微软雅黑" w:hAnsi="微软雅黑" w:hint="eastAsia"/>
          <w:sz w:val="24"/>
          <w:szCs w:val="24"/>
        </w:rPr>
        <w:t>应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兼容低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配置集（license版本）中的配置项；</w:t>
      </w:r>
    </w:p>
    <w:p w:rsidR="00C7014F" w:rsidRDefault="00C7014F" w:rsidP="002C1A3D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 w:rsidRPr="00272E74">
        <w:rPr>
          <w:rFonts w:hint="eastAsia"/>
          <w:sz w:val="32"/>
          <w:szCs w:val="32"/>
        </w:rPr>
        <w:t xml:space="preserve">License </w:t>
      </w:r>
      <w:r w:rsidR="009D33CE">
        <w:rPr>
          <w:rFonts w:hint="eastAsia"/>
          <w:sz w:val="32"/>
          <w:szCs w:val="32"/>
        </w:rPr>
        <w:t>服务</w:t>
      </w:r>
      <w:r w:rsidRPr="00272E74">
        <w:rPr>
          <w:rFonts w:hint="eastAsia"/>
          <w:sz w:val="32"/>
          <w:szCs w:val="32"/>
        </w:rPr>
        <w:t>端设计</w:t>
      </w:r>
    </w:p>
    <w:p w:rsidR="00A43239" w:rsidRPr="002E383D" w:rsidRDefault="002E383D" w:rsidP="00C80E72">
      <w:pPr>
        <w:snapToGrid w:val="0"/>
        <w:ind w:leftChars="100" w:left="210" w:firstLineChars="200" w:firstLine="480"/>
        <w:jc w:val="left"/>
      </w:pPr>
      <w:r w:rsidRPr="002E383D">
        <w:rPr>
          <w:rFonts w:ascii="微软雅黑" w:eastAsia="微软雅黑" w:hAnsi="微软雅黑"/>
          <w:sz w:val="24"/>
          <w:szCs w:val="24"/>
        </w:rPr>
        <w:t>L</w:t>
      </w:r>
      <w:r w:rsidRPr="002E383D">
        <w:rPr>
          <w:rFonts w:ascii="微软雅黑" w:eastAsia="微软雅黑" w:hAnsi="微软雅黑" w:hint="eastAsia"/>
          <w:sz w:val="24"/>
          <w:szCs w:val="24"/>
        </w:rPr>
        <w:t>icense服务</w:t>
      </w:r>
      <w:proofErr w:type="gramStart"/>
      <w:r w:rsidRPr="002E383D">
        <w:rPr>
          <w:rFonts w:ascii="微软雅黑" w:eastAsia="微软雅黑" w:hAnsi="微软雅黑" w:hint="eastAsia"/>
          <w:sz w:val="24"/>
          <w:szCs w:val="24"/>
        </w:rPr>
        <w:t>端主要</w:t>
      </w:r>
      <w:proofErr w:type="gramEnd"/>
      <w:r w:rsidRPr="002E383D">
        <w:rPr>
          <w:rFonts w:ascii="微软雅黑" w:eastAsia="微软雅黑" w:hAnsi="微软雅黑" w:hint="eastAsia"/>
          <w:sz w:val="24"/>
          <w:szCs w:val="24"/>
        </w:rPr>
        <w:t>是颁发license证书，</w:t>
      </w:r>
      <w:r w:rsidR="00A43239" w:rsidRPr="00A43239">
        <w:rPr>
          <w:rFonts w:ascii="微软雅黑" w:eastAsia="微软雅黑" w:hAnsi="微软雅黑" w:hint="eastAsia"/>
          <w:sz w:val="24"/>
          <w:szCs w:val="24"/>
        </w:rPr>
        <w:t>一般是由公司专人管理，</w:t>
      </w:r>
      <w:r w:rsidR="00A43239">
        <w:rPr>
          <w:rFonts w:ascii="微软雅黑" w:eastAsia="微软雅黑" w:hAnsi="微软雅黑" w:hint="eastAsia"/>
          <w:sz w:val="24"/>
          <w:szCs w:val="24"/>
        </w:rPr>
        <w:t>考虑到操作的易用性，建议采用web人机交互界面，由专人在web</w:t>
      </w:r>
      <w:r w:rsidR="009C30A6">
        <w:rPr>
          <w:rFonts w:ascii="微软雅黑" w:eastAsia="微软雅黑" w:hAnsi="微软雅黑" w:hint="eastAsia"/>
          <w:sz w:val="24"/>
          <w:szCs w:val="24"/>
        </w:rPr>
        <w:t>端申请；其</w:t>
      </w:r>
      <w:r w:rsidR="00A43239">
        <w:rPr>
          <w:rFonts w:ascii="微软雅黑" w:eastAsia="微软雅黑" w:hAnsi="微软雅黑" w:hint="eastAsia"/>
          <w:sz w:val="24"/>
          <w:szCs w:val="24"/>
        </w:rPr>
        <w:t>模板</w:t>
      </w:r>
      <w:r w:rsidR="003719BE">
        <w:rPr>
          <w:rFonts w:ascii="微软雅黑" w:eastAsia="微软雅黑" w:hAnsi="微软雅黑" w:hint="eastAsia"/>
          <w:sz w:val="24"/>
          <w:szCs w:val="24"/>
        </w:rPr>
        <w:t>维护由各产品</w:t>
      </w:r>
      <w:r w:rsidR="001F1B18">
        <w:rPr>
          <w:rFonts w:ascii="微软雅黑" w:eastAsia="微软雅黑" w:hAnsi="微软雅黑" w:hint="eastAsia"/>
          <w:sz w:val="24"/>
          <w:szCs w:val="24"/>
        </w:rPr>
        <w:t>负责人协助</w:t>
      </w:r>
      <w:r w:rsidR="005E08E3">
        <w:rPr>
          <w:rFonts w:ascii="微软雅黑" w:eastAsia="微软雅黑" w:hAnsi="微软雅黑" w:hint="eastAsia"/>
          <w:sz w:val="24"/>
          <w:szCs w:val="24"/>
        </w:rPr>
        <w:t>License管理人完成模板</w:t>
      </w:r>
      <w:r w:rsidR="00FA0EE9">
        <w:rPr>
          <w:rFonts w:ascii="微软雅黑" w:eastAsia="微软雅黑" w:hAnsi="微软雅黑" w:hint="eastAsia"/>
          <w:sz w:val="24"/>
          <w:szCs w:val="24"/>
        </w:rPr>
        <w:t>录入、</w:t>
      </w:r>
      <w:r w:rsidR="005E08E3">
        <w:rPr>
          <w:rFonts w:ascii="微软雅黑" w:eastAsia="微软雅黑" w:hAnsi="微软雅黑" w:hint="eastAsia"/>
          <w:sz w:val="24"/>
          <w:szCs w:val="24"/>
        </w:rPr>
        <w:t>生成；</w:t>
      </w:r>
    </w:p>
    <w:p w:rsidR="003719BE" w:rsidRDefault="003719BE" w:rsidP="00C80E72">
      <w:pPr>
        <w:snapToGrid w:val="0"/>
        <w:ind w:leftChars="100" w:left="21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产品负责人对产品license </w:t>
      </w:r>
      <w:r w:rsidR="00057F68">
        <w:rPr>
          <w:rFonts w:ascii="微软雅黑" w:eastAsia="微软雅黑" w:hAnsi="微软雅黑" w:hint="eastAsia"/>
          <w:sz w:val="24"/>
          <w:szCs w:val="24"/>
        </w:rPr>
        <w:t>控制项的</w:t>
      </w:r>
      <w:proofErr w:type="gramStart"/>
      <w:r w:rsidR="00057F68">
        <w:rPr>
          <w:rFonts w:ascii="微软雅黑" w:eastAsia="微软雅黑" w:hAnsi="微软雅黑" w:hint="eastAsia"/>
          <w:sz w:val="24"/>
          <w:szCs w:val="24"/>
        </w:rPr>
        <w:t>值</w:t>
      </w:r>
      <w:r w:rsidR="00AB0334">
        <w:rPr>
          <w:rFonts w:ascii="微软雅黑" w:eastAsia="微软雅黑" w:hAnsi="微软雅黑" w:hint="eastAsia"/>
          <w:sz w:val="24"/>
          <w:szCs w:val="24"/>
        </w:rPr>
        <w:t>需要</w:t>
      </w:r>
      <w:proofErr w:type="gramEnd"/>
      <w:r w:rsidR="00AB0334">
        <w:rPr>
          <w:rFonts w:ascii="微软雅黑" w:eastAsia="微软雅黑" w:hAnsi="微软雅黑" w:hint="eastAsia"/>
          <w:sz w:val="24"/>
          <w:szCs w:val="24"/>
        </w:rPr>
        <w:t>关注，</w:t>
      </w:r>
      <w:r w:rsidR="004A65E9">
        <w:rPr>
          <w:rFonts w:ascii="微软雅黑" w:eastAsia="微软雅黑" w:hAnsi="微软雅黑" w:hint="eastAsia"/>
          <w:sz w:val="24"/>
          <w:szCs w:val="24"/>
        </w:rPr>
        <w:t>主要有产品主线版本</w:t>
      </w:r>
      <w:r w:rsidR="00205110">
        <w:rPr>
          <w:rFonts w:ascii="微软雅黑" w:eastAsia="微软雅黑" w:hAnsi="微软雅黑" w:hint="eastAsia"/>
          <w:sz w:val="24"/>
          <w:szCs w:val="24"/>
        </w:rPr>
        <w:t>、</w:t>
      </w:r>
      <w:r w:rsidR="00827380">
        <w:rPr>
          <w:rFonts w:ascii="微软雅黑" w:eastAsia="微软雅黑" w:hAnsi="微软雅黑" w:hint="eastAsia"/>
          <w:sz w:val="24"/>
          <w:szCs w:val="24"/>
        </w:rPr>
        <w:t>是否启用硬件ID和</w:t>
      </w:r>
      <w:r w:rsidR="00E724FB">
        <w:rPr>
          <w:rFonts w:ascii="微软雅黑" w:eastAsia="微软雅黑" w:hAnsi="微软雅黑" w:hint="eastAsia"/>
          <w:sz w:val="24"/>
          <w:szCs w:val="24"/>
        </w:rPr>
        <w:t>L</w:t>
      </w:r>
      <w:r w:rsidR="00827380">
        <w:rPr>
          <w:rFonts w:ascii="微软雅黑" w:eastAsia="微软雅黑" w:hAnsi="微软雅黑" w:hint="eastAsia"/>
          <w:sz w:val="24"/>
          <w:szCs w:val="24"/>
        </w:rPr>
        <w:t>icense绑定</w:t>
      </w:r>
      <w:r w:rsidR="00205110">
        <w:rPr>
          <w:rFonts w:ascii="微软雅黑" w:eastAsia="微软雅黑" w:hAnsi="微软雅黑" w:hint="eastAsia"/>
          <w:sz w:val="24"/>
          <w:szCs w:val="24"/>
        </w:rPr>
        <w:t>等等</w:t>
      </w:r>
      <w:r w:rsidR="00432A0E">
        <w:rPr>
          <w:rFonts w:ascii="微软雅黑" w:eastAsia="微软雅黑" w:hAnsi="微软雅黑" w:hint="eastAsia"/>
          <w:sz w:val="24"/>
          <w:szCs w:val="24"/>
        </w:rPr>
        <w:t>。</w:t>
      </w:r>
    </w:p>
    <w:p w:rsidR="00DC5685" w:rsidRDefault="005D344A" w:rsidP="00C80E72">
      <w:pPr>
        <w:snapToGrid w:val="0"/>
        <w:ind w:leftChars="100" w:left="21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产品负责人提交配置模板</w:t>
      </w:r>
      <w:r w:rsidR="00A35472">
        <w:rPr>
          <w:rFonts w:ascii="微软雅黑" w:eastAsia="微软雅黑" w:hAnsi="微软雅黑" w:hint="eastAsia"/>
          <w:sz w:val="24"/>
          <w:szCs w:val="24"/>
        </w:rPr>
        <w:t>，</w:t>
      </w:r>
      <w:r w:rsidR="00CA4FF9">
        <w:rPr>
          <w:rFonts w:ascii="微软雅黑" w:eastAsia="微软雅黑" w:hAnsi="微软雅黑" w:hint="eastAsia"/>
          <w:sz w:val="24"/>
          <w:szCs w:val="24"/>
        </w:rPr>
        <w:t>模板</w:t>
      </w:r>
      <w:r w:rsidR="007F639F">
        <w:rPr>
          <w:rFonts w:ascii="微软雅黑" w:eastAsia="微软雅黑" w:hAnsi="微软雅黑" w:hint="eastAsia"/>
          <w:sz w:val="24"/>
          <w:szCs w:val="24"/>
        </w:rPr>
        <w:t>内容</w:t>
      </w:r>
      <w:r w:rsidR="00CA4FF9">
        <w:rPr>
          <w:rFonts w:ascii="微软雅黑" w:eastAsia="微软雅黑" w:hAnsi="微软雅黑" w:hint="eastAsia"/>
          <w:sz w:val="24"/>
          <w:szCs w:val="24"/>
        </w:rPr>
        <w:t>请查看附件：</w:t>
      </w:r>
    </w:p>
    <w:p w:rsidR="00CA4FF9" w:rsidRDefault="003463CF" w:rsidP="00C80E72">
      <w:pPr>
        <w:snapToGrid w:val="0"/>
        <w:ind w:leftChars="100" w:left="21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object w:dxaOrig="1550" w:dyaOrig="962">
          <v:shape id="_x0000_i1026" type="#_x0000_t75" style="width:77.5pt;height:48.5pt" o:ole="">
            <v:imagedata r:id="rId13" o:title=""/>
          </v:shape>
          <o:OLEObject Type="Embed" ProgID="Excel.Sheet.12" ShapeID="_x0000_i1026" DrawAspect="Icon" ObjectID="_1638794065" r:id="rId14"/>
        </w:object>
      </w:r>
      <w:r w:rsidR="00DC568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53B4F" w:rsidRDefault="00953B4F" w:rsidP="00C80E72">
      <w:pPr>
        <w:snapToGrid w:val="0"/>
        <w:ind w:leftChars="100" w:left="21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附件内容如下：</w:t>
      </w:r>
      <w:r w:rsidR="00236C9E">
        <w:rPr>
          <w:rFonts w:ascii="微软雅黑" w:eastAsia="微软雅黑" w:hAnsi="微软雅黑" w:hint="eastAsia"/>
          <w:sz w:val="24"/>
          <w:szCs w:val="24"/>
        </w:rPr>
        <w:t>（其中开启验证的系统配置项</w:t>
      </w:r>
      <w:r w:rsidR="0089160F">
        <w:rPr>
          <w:rFonts w:ascii="微软雅黑" w:eastAsia="微软雅黑" w:hAnsi="微软雅黑" w:hint="eastAsia"/>
          <w:sz w:val="24"/>
          <w:szCs w:val="24"/>
        </w:rPr>
        <w:t>都需要</w:t>
      </w:r>
      <w:r w:rsidR="00236C9E">
        <w:rPr>
          <w:rFonts w:ascii="微软雅黑" w:eastAsia="微软雅黑" w:hAnsi="微软雅黑" w:hint="eastAsia"/>
          <w:sz w:val="24"/>
          <w:szCs w:val="24"/>
        </w:rPr>
        <w:t>client端动态库验证）</w:t>
      </w:r>
    </w:p>
    <w:p w:rsidR="00953B4F" w:rsidRPr="00953B4F" w:rsidRDefault="00953B4F" w:rsidP="00650F31">
      <w:pPr>
        <w:snapToGrid w:val="0"/>
        <w:ind w:leftChars="100" w:left="210" w:firstLineChars="20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38DD1" wp14:editId="036484FD">
            <wp:extent cx="5278120" cy="18888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FB" w:rsidRDefault="00CE4253" w:rsidP="00C80E72">
      <w:pPr>
        <w:snapToGrid w:val="0"/>
        <w:ind w:leftChars="100" w:left="21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license申请人负责具体天数以及硬件绑定等信息</w:t>
      </w:r>
      <w:r w:rsidR="00161ACE">
        <w:rPr>
          <w:rFonts w:ascii="微软雅黑" w:eastAsia="微软雅黑" w:hAnsi="微软雅黑" w:hint="eastAsia"/>
          <w:sz w:val="24"/>
          <w:szCs w:val="24"/>
        </w:rPr>
        <w:t>录</w:t>
      </w:r>
      <w:r>
        <w:rPr>
          <w:rFonts w:ascii="微软雅黑" w:eastAsia="微软雅黑" w:hAnsi="微软雅黑" w:hint="eastAsia"/>
          <w:sz w:val="24"/>
          <w:szCs w:val="24"/>
        </w:rPr>
        <w:t>入以及license生成；</w:t>
      </w:r>
    </w:p>
    <w:p w:rsidR="000D3DBB" w:rsidRDefault="000D3DBB" w:rsidP="00803201">
      <w:pPr>
        <w:snapToGrid w:val="0"/>
        <w:ind w:leftChars="200" w:left="42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流程如下图所示：</w:t>
      </w:r>
    </w:p>
    <w:p w:rsidR="005D344A" w:rsidRDefault="003463CF" w:rsidP="00167B20">
      <w:pPr>
        <w:snapToGrid w:val="0"/>
        <w:ind w:leftChars="200" w:left="420" w:firstLineChars="200" w:firstLine="420"/>
        <w:jc w:val="left"/>
      </w:pPr>
      <w:r>
        <w:object w:dxaOrig="5721" w:dyaOrig="3686">
          <v:shape id="_x0000_i1027" type="#_x0000_t75" style="width:286pt;height:184.5pt" o:ole="">
            <v:imagedata r:id="rId16" o:title=""/>
          </v:shape>
          <o:OLEObject Type="Embed" ProgID="Visio.Drawing.11" ShapeID="_x0000_i1027" DrawAspect="Content" ObjectID="_1638794066" r:id="rId17"/>
        </w:object>
      </w:r>
    </w:p>
    <w:p w:rsidR="003463CF" w:rsidRPr="00950153" w:rsidRDefault="003463CF" w:rsidP="00366380">
      <w:pPr>
        <w:snapToGrid w:val="0"/>
        <w:ind w:leftChars="200" w:left="42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950153">
        <w:rPr>
          <w:rFonts w:ascii="微软雅黑" w:eastAsia="微软雅黑" w:hAnsi="微软雅黑" w:hint="eastAsia"/>
          <w:sz w:val="24"/>
          <w:szCs w:val="24"/>
        </w:rPr>
        <w:t>由产品负责人填写License模板，确定License版本（主要是</w:t>
      </w:r>
      <w:proofErr w:type="spellStart"/>
      <w:r w:rsidRPr="00950153">
        <w:rPr>
          <w:rFonts w:ascii="微软雅黑" w:eastAsia="微软雅黑" w:hAnsi="微软雅黑" w:hint="eastAsia"/>
          <w:sz w:val="24"/>
          <w:szCs w:val="24"/>
        </w:rPr>
        <w:t>kv</w:t>
      </w:r>
      <w:proofErr w:type="spellEnd"/>
      <w:r w:rsidRPr="00950153">
        <w:rPr>
          <w:rFonts w:ascii="微软雅黑" w:eastAsia="微软雅黑" w:hAnsi="微软雅黑" w:hint="eastAsia"/>
          <w:sz w:val="24"/>
          <w:szCs w:val="24"/>
        </w:rPr>
        <w:t>配置项是否有升级、更新，且不能覆盖之前的</w:t>
      </w:r>
      <w:r w:rsidR="003708C0">
        <w:rPr>
          <w:rFonts w:ascii="微软雅黑" w:eastAsia="微软雅黑" w:hAnsi="微软雅黑" w:hint="eastAsia"/>
          <w:sz w:val="24"/>
          <w:szCs w:val="24"/>
        </w:rPr>
        <w:t>模板license</w:t>
      </w:r>
      <w:r w:rsidRPr="00950153">
        <w:rPr>
          <w:rFonts w:ascii="微软雅黑" w:eastAsia="微软雅黑" w:hAnsi="微软雅黑" w:hint="eastAsia"/>
          <w:sz w:val="24"/>
          <w:szCs w:val="24"/>
        </w:rPr>
        <w:t>版本）</w:t>
      </w:r>
      <w:r w:rsidR="00741D80">
        <w:rPr>
          <w:rFonts w:ascii="微软雅黑" w:eastAsia="微软雅黑" w:hAnsi="微软雅黑" w:hint="eastAsia"/>
          <w:sz w:val="24"/>
          <w:szCs w:val="24"/>
        </w:rPr>
        <w:t>，并协助license管理人员</w:t>
      </w:r>
      <w:r w:rsidR="00BF66FF">
        <w:rPr>
          <w:rFonts w:ascii="微软雅黑" w:eastAsia="微软雅黑" w:hAnsi="微软雅黑" w:hint="eastAsia"/>
          <w:sz w:val="24"/>
          <w:szCs w:val="24"/>
        </w:rPr>
        <w:t>手工</w:t>
      </w:r>
      <w:r w:rsidR="00741D80">
        <w:rPr>
          <w:rFonts w:ascii="微软雅黑" w:eastAsia="微软雅黑" w:hAnsi="微软雅黑" w:hint="eastAsia"/>
          <w:sz w:val="24"/>
          <w:szCs w:val="24"/>
        </w:rPr>
        <w:t>录入模板；</w:t>
      </w:r>
    </w:p>
    <w:p w:rsidR="001761A3" w:rsidRDefault="00C04971" w:rsidP="00213D4A">
      <w:pPr>
        <w:snapToGrid w:val="0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如果对应产品需要绑定硬件信息，须告知客户（市场、运维、测试）采集机器数据</w:t>
      </w:r>
      <w:r w:rsidR="00213D4A">
        <w:rPr>
          <w:rFonts w:ascii="微软雅黑" w:eastAsia="微软雅黑" w:hAnsi="微软雅黑" w:hint="eastAsia"/>
          <w:sz w:val="24"/>
          <w:szCs w:val="24"/>
        </w:rPr>
        <w:t>，机器数据主要是</w:t>
      </w:r>
      <w:r w:rsidR="006A38B2">
        <w:rPr>
          <w:rFonts w:ascii="微软雅黑" w:eastAsia="微软雅黑" w:hAnsi="微软雅黑" w:hint="eastAsia"/>
          <w:sz w:val="24"/>
          <w:szCs w:val="24"/>
        </w:rPr>
        <w:t>主板</w:t>
      </w:r>
      <w:r w:rsidR="00213D4A">
        <w:rPr>
          <w:rFonts w:ascii="微软雅黑" w:eastAsia="微软雅黑" w:hAnsi="微软雅黑" w:hint="eastAsia"/>
          <w:sz w:val="24"/>
          <w:szCs w:val="24"/>
        </w:rPr>
        <w:t>序号</w:t>
      </w:r>
      <w:r w:rsidR="006A38B2">
        <w:rPr>
          <w:rFonts w:ascii="微软雅黑" w:eastAsia="微软雅黑" w:hAnsi="微软雅黑" w:hint="eastAsia"/>
          <w:sz w:val="24"/>
          <w:szCs w:val="24"/>
        </w:rPr>
        <w:t>、mac地址、</w:t>
      </w:r>
      <w:proofErr w:type="spellStart"/>
      <w:r w:rsidR="00F53E1F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="00F53E1F">
        <w:rPr>
          <w:rFonts w:ascii="微软雅黑" w:eastAsia="微软雅黑" w:hAnsi="微软雅黑" w:hint="eastAsia"/>
          <w:sz w:val="24"/>
          <w:szCs w:val="24"/>
        </w:rPr>
        <w:t>序号等，考虑到非技术人员的可能采集</w:t>
      </w:r>
      <w:r w:rsidR="00161ACE">
        <w:rPr>
          <w:rFonts w:ascii="微软雅黑" w:eastAsia="微软雅黑" w:hAnsi="微软雅黑" w:hint="eastAsia"/>
          <w:sz w:val="24"/>
          <w:szCs w:val="24"/>
        </w:rPr>
        <w:t>困难</w:t>
      </w:r>
      <w:r w:rsidR="00F53E1F">
        <w:rPr>
          <w:rFonts w:ascii="微软雅黑" w:eastAsia="微软雅黑" w:hAnsi="微软雅黑" w:hint="eastAsia"/>
          <w:sz w:val="24"/>
          <w:szCs w:val="24"/>
        </w:rPr>
        <w:t>，</w:t>
      </w:r>
      <w:r w:rsidR="006A38B2">
        <w:rPr>
          <w:rFonts w:ascii="微软雅黑" w:eastAsia="微软雅黑" w:hAnsi="微软雅黑" w:hint="eastAsia"/>
          <w:sz w:val="24"/>
          <w:szCs w:val="24"/>
        </w:rPr>
        <w:t>可提供</w:t>
      </w:r>
      <w:r w:rsidR="00BF7D17">
        <w:rPr>
          <w:rFonts w:ascii="微软雅黑" w:eastAsia="微软雅黑" w:hAnsi="微软雅黑" w:hint="eastAsia"/>
          <w:sz w:val="24"/>
          <w:szCs w:val="24"/>
        </w:rPr>
        <w:t>二进制程序协助采集数据；应</w:t>
      </w:r>
      <w:r w:rsidR="00922E5D">
        <w:rPr>
          <w:rFonts w:ascii="微软雅黑" w:eastAsia="微软雅黑" w:hAnsi="微软雅黑" w:hint="eastAsia"/>
          <w:sz w:val="24"/>
          <w:szCs w:val="24"/>
        </w:rPr>
        <w:t>保密单位禁止安装二进制则</w:t>
      </w:r>
      <w:r w:rsidR="00BF7D17">
        <w:rPr>
          <w:rFonts w:ascii="微软雅黑" w:eastAsia="微软雅黑" w:hAnsi="微软雅黑" w:hint="eastAsia"/>
          <w:sz w:val="24"/>
          <w:szCs w:val="24"/>
        </w:rPr>
        <w:t>提供</w:t>
      </w:r>
      <w:r w:rsidR="00F53E1F">
        <w:rPr>
          <w:rFonts w:ascii="微软雅黑" w:eastAsia="微软雅黑" w:hAnsi="微软雅黑" w:hint="eastAsia"/>
          <w:sz w:val="24"/>
          <w:szCs w:val="24"/>
        </w:rPr>
        <w:t>命令</w:t>
      </w:r>
      <w:r w:rsidR="00BF7D17">
        <w:rPr>
          <w:rFonts w:ascii="微软雅黑" w:eastAsia="微软雅黑" w:hAnsi="微软雅黑" w:hint="eastAsia"/>
          <w:sz w:val="24"/>
          <w:szCs w:val="24"/>
        </w:rPr>
        <w:t>手册协助</w:t>
      </w:r>
      <w:r w:rsidR="00F53E1F">
        <w:rPr>
          <w:rFonts w:ascii="微软雅黑" w:eastAsia="微软雅黑" w:hAnsi="微软雅黑" w:hint="eastAsia"/>
          <w:sz w:val="24"/>
          <w:szCs w:val="24"/>
        </w:rPr>
        <w:t>采集</w:t>
      </w:r>
      <w:r w:rsidR="00BF7D17">
        <w:rPr>
          <w:rFonts w:ascii="微软雅黑" w:eastAsia="微软雅黑" w:hAnsi="微软雅黑" w:hint="eastAsia"/>
          <w:sz w:val="24"/>
          <w:szCs w:val="24"/>
        </w:rPr>
        <w:t>；</w:t>
      </w:r>
    </w:p>
    <w:p w:rsidR="00734082" w:rsidRDefault="00734082" w:rsidP="00213D4A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License管理人员申请license是根据license</w:t>
      </w:r>
      <w:r w:rsidR="00F33AD0">
        <w:rPr>
          <w:rFonts w:ascii="微软雅黑" w:eastAsia="微软雅黑" w:hAnsi="微软雅黑" w:hint="eastAsia"/>
          <w:sz w:val="24"/>
          <w:szCs w:val="24"/>
        </w:rPr>
        <w:t>模板生成，系统会保留其采用</w:t>
      </w:r>
      <w:r w:rsidR="00F33AD0">
        <w:rPr>
          <w:rFonts w:ascii="微软雅黑" w:eastAsia="微软雅黑" w:hAnsi="微软雅黑" w:hint="eastAsia"/>
          <w:sz w:val="24"/>
          <w:szCs w:val="24"/>
        </w:rPr>
        <w:t>模板</w:t>
      </w:r>
      <w:r w:rsidR="00F33AD0">
        <w:rPr>
          <w:rFonts w:ascii="微软雅黑" w:eastAsia="微软雅黑" w:hAnsi="微软雅黑" w:hint="eastAsia"/>
          <w:sz w:val="24"/>
          <w:szCs w:val="24"/>
        </w:rPr>
        <w:t>生成的license.dat实例</w:t>
      </w:r>
      <w:r w:rsidR="00892928">
        <w:rPr>
          <w:rFonts w:ascii="微软雅黑" w:eastAsia="微软雅黑" w:hAnsi="微软雅黑" w:hint="eastAsia"/>
          <w:sz w:val="24"/>
          <w:szCs w:val="24"/>
        </w:rPr>
        <w:t>和时间</w:t>
      </w:r>
      <w:r>
        <w:rPr>
          <w:rFonts w:ascii="微软雅黑" w:eastAsia="微软雅黑" w:hAnsi="微软雅黑" w:hint="eastAsia"/>
          <w:sz w:val="24"/>
          <w:szCs w:val="24"/>
        </w:rPr>
        <w:t>（申请人有可能会修改过期时间</w:t>
      </w:r>
      <w:r w:rsidR="006D5624">
        <w:rPr>
          <w:rFonts w:ascii="微软雅黑" w:eastAsia="微软雅黑" w:hAnsi="微软雅黑" w:hint="eastAsia"/>
          <w:sz w:val="24"/>
          <w:szCs w:val="24"/>
        </w:rPr>
        <w:t>以及</w:t>
      </w:r>
      <w:r>
        <w:rPr>
          <w:rFonts w:ascii="微软雅黑" w:eastAsia="微软雅黑" w:hAnsi="微软雅黑" w:hint="eastAsia"/>
          <w:sz w:val="24"/>
          <w:szCs w:val="24"/>
        </w:rPr>
        <w:t>其他默认配置项）</w:t>
      </w:r>
      <w:r w:rsidR="00710430">
        <w:rPr>
          <w:rFonts w:ascii="微软雅黑" w:eastAsia="微软雅黑" w:hAnsi="微软雅黑" w:hint="eastAsia"/>
          <w:sz w:val="24"/>
          <w:szCs w:val="24"/>
        </w:rPr>
        <w:t>；</w:t>
      </w:r>
    </w:p>
    <w:p w:rsidR="00F001FB" w:rsidRDefault="00F001FB" w:rsidP="007259D6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rFonts w:hint="eastAsia"/>
          <w:sz w:val="32"/>
          <w:szCs w:val="32"/>
        </w:rPr>
      </w:pPr>
      <w:r w:rsidRPr="0081421C">
        <w:rPr>
          <w:rFonts w:hint="eastAsia"/>
          <w:sz w:val="32"/>
          <w:szCs w:val="32"/>
        </w:rPr>
        <w:t>签名私</w:t>
      </w:r>
      <w:proofErr w:type="gramStart"/>
      <w:r w:rsidRPr="0081421C">
        <w:rPr>
          <w:rFonts w:hint="eastAsia"/>
          <w:sz w:val="32"/>
          <w:szCs w:val="32"/>
        </w:rPr>
        <w:t>钥</w:t>
      </w:r>
      <w:proofErr w:type="gramEnd"/>
      <w:r w:rsidRPr="0081421C">
        <w:rPr>
          <w:rFonts w:hint="eastAsia"/>
          <w:sz w:val="32"/>
          <w:szCs w:val="32"/>
        </w:rPr>
        <w:t>与公</w:t>
      </w:r>
      <w:proofErr w:type="gramStart"/>
      <w:r w:rsidRPr="0081421C">
        <w:rPr>
          <w:rFonts w:hint="eastAsia"/>
          <w:sz w:val="32"/>
          <w:szCs w:val="32"/>
        </w:rPr>
        <w:t>钥</w:t>
      </w:r>
      <w:proofErr w:type="gramEnd"/>
      <w:r w:rsidRPr="0081421C">
        <w:rPr>
          <w:rFonts w:hint="eastAsia"/>
          <w:sz w:val="32"/>
          <w:szCs w:val="32"/>
        </w:rPr>
        <w:t>管理</w:t>
      </w:r>
      <w:r w:rsidR="003251B0" w:rsidRPr="0081421C">
        <w:rPr>
          <w:rFonts w:hint="eastAsia"/>
          <w:sz w:val="32"/>
          <w:szCs w:val="32"/>
        </w:rPr>
        <w:t>（</w:t>
      </w:r>
      <w:r w:rsidR="003251B0" w:rsidRPr="0081421C">
        <w:rPr>
          <w:rFonts w:hint="eastAsia"/>
          <w:sz w:val="32"/>
          <w:szCs w:val="32"/>
        </w:rPr>
        <w:t>模板</w:t>
      </w:r>
      <w:r w:rsidR="003251B0" w:rsidRPr="0081421C">
        <w:rPr>
          <w:rFonts w:hint="eastAsia"/>
          <w:sz w:val="32"/>
          <w:szCs w:val="32"/>
        </w:rPr>
        <w:t>KV</w:t>
      </w:r>
      <w:r w:rsidR="003251B0" w:rsidRPr="0081421C">
        <w:rPr>
          <w:rFonts w:hint="eastAsia"/>
          <w:sz w:val="32"/>
          <w:szCs w:val="32"/>
        </w:rPr>
        <w:t>控制项</w:t>
      </w:r>
      <w:r w:rsidR="003251B0" w:rsidRPr="0081421C">
        <w:rPr>
          <w:rFonts w:hint="eastAsia"/>
          <w:sz w:val="32"/>
          <w:szCs w:val="32"/>
        </w:rPr>
        <w:t>）</w:t>
      </w:r>
    </w:p>
    <w:p w:rsidR="00001F74" w:rsidRDefault="00A6571C" w:rsidP="007259D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链接库</w:t>
      </w:r>
      <w:r w:rsidR="00001F74" w:rsidRPr="007259D6">
        <w:rPr>
          <w:rFonts w:ascii="微软雅黑" w:eastAsia="微软雅黑" w:hAnsi="微软雅黑" w:hint="eastAsia"/>
          <w:sz w:val="24"/>
          <w:szCs w:val="24"/>
        </w:rPr>
        <w:t>替换公</w:t>
      </w:r>
      <w:proofErr w:type="gramStart"/>
      <w:r w:rsidR="00001F74" w:rsidRPr="007259D6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001F74" w:rsidRPr="007259D6">
        <w:rPr>
          <w:rFonts w:ascii="微软雅黑" w:eastAsia="微软雅黑" w:hAnsi="微软雅黑" w:hint="eastAsia"/>
          <w:sz w:val="24"/>
          <w:szCs w:val="24"/>
        </w:rPr>
        <w:t>才升级主版本，所以链接</w:t>
      </w:r>
      <w:proofErr w:type="gramStart"/>
      <w:r w:rsidR="00001F74" w:rsidRPr="007259D6">
        <w:rPr>
          <w:rFonts w:ascii="微软雅黑" w:eastAsia="微软雅黑" w:hAnsi="微软雅黑" w:hint="eastAsia"/>
          <w:sz w:val="24"/>
          <w:szCs w:val="24"/>
        </w:rPr>
        <w:t>库如果</w:t>
      </w:r>
      <w:proofErr w:type="gramEnd"/>
      <w:r w:rsidR="00001F74" w:rsidRPr="007259D6">
        <w:rPr>
          <w:rFonts w:ascii="微软雅黑" w:eastAsia="微软雅黑" w:hAnsi="微软雅黑" w:hint="eastAsia"/>
          <w:sz w:val="24"/>
          <w:szCs w:val="24"/>
        </w:rPr>
        <w:t>升级，则系统之前的最后一次使用的模板也应该进行更新</w:t>
      </w:r>
      <w:r w:rsidR="008F0DE9">
        <w:rPr>
          <w:rFonts w:ascii="微软雅黑" w:eastAsia="微软雅黑" w:hAnsi="微软雅黑" w:hint="eastAsia"/>
          <w:sz w:val="24"/>
          <w:szCs w:val="24"/>
        </w:rPr>
        <w:t>，应使用新的私</w:t>
      </w:r>
      <w:proofErr w:type="gramStart"/>
      <w:r w:rsidR="008F0DE9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8F0DE9">
        <w:rPr>
          <w:rFonts w:ascii="微软雅黑" w:eastAsia="微软雅黑" w:hAnsi="微软雅黑" w:hint="eastAsia"/>
          <w:sz w:val="24"/>
          <w:szCs w:val="24"/>
        </w:rPr>
        <w:t>签名KV配置项；</w:t>
      </w:r>
    </w:p>
    <w:p w:rsidR="00F00C05" w:rsidRDefault="00F00C05" w:rsidP="007259D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假如系统升级链接库版本，即产生新的签名私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和公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，则公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下载下来，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需要硬编码到链接库中（替换之前的公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）；</w:t>
      </w:r>
    </w:p>
    <w:p w:rsidR="00C053BE" w:rsidRDefault="00C053BE" w:rsidP="003E1A9C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系统之前的签名私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以及公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需要保留</w:t>
      </w:r>
      <w:r w:rsidR="00D578CD">
        <w:rPr>
          <w:rFonts w:ascii="微软雅黑" w:eastAsia="微软雅黑" w:hAnsi="微软雅黑" w:hint="eastAsia"/>
          <w:sz w:val="24"/>
          <w:szCs w:val="24"/>
        </w:rPr>
        <w:t>并和license</w:t>
      </w:r>
      <w:proofErr w:type="gramStart"/>
      <w:r w:rsidR="00D578CD">
        <w:rPr>
          <w:rFonts w:ascii="微软雅黑" w:eastAsia="微软雅黑" w:hAnsi="微软雅黑" w:hint="eastAsia"/>
          <w:sz w:val="24"/>
          <w:szCs w:val="24"/>
        </w:rPr>
        <w:t>链接库主版本</w:t>
      </w:r>
      <w:proofErr w:type="gramEnd"/>
      <w:r w:rsidR="00D578CD">
        <w:rPr>
          <w:rFonts w:ascii="微软雅黑" w:eastAsia="微软雅黑" w:hAnsi="微软雅黑" w:hint="eastAsia"/>
          <w:sz w:val="24"/>
          <w:szCs w:val="24"/>
        </w:rPr>
        <w:t>对应；</w:t>
      </w:r>
    </w:p>
    <w:p w:rsidR="009B73AB" w:rsidRDefault="009B73AB" w:rsidP="009B73AB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采用加密方式保存系统中</w:t>
      </w:r>
      <w:r w:rsidR="00F00C05">
        <w:rPr>
          <w:rFonts w:ascii="微软雅黑" w:eastAsia="微软雅黑" w:hAnsi="微软雅黑" w:hint="eastAsia"/>
          <w:sz w:val="24"/>
          <w:szCs w:val="24"/>
        </w:rPr>
        <w:t>，可</w:t>
      </w:r>
      <w:r>
        <w:rPr>
          <w:rFonts w:ascii="微软雅黑" w:eastAsia="微软雅黑" w:hAnsi="微软雅黑" w:hint="eastAsia"/>
          <w:sz w:val="24"/>
          <w:szCs w:val="24"/>
        </w:rPr>
        <w:t>考虑对等密钥加密签名私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，公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不加密；</w:t>
      </w:r>
    </w:p>
    <w:p w:rsidR="009C4993" w:rsidRDefault="009C4993" w:rsidP="009B73AB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公私密钥</w:t>
      </w:r>
      <w:r w:rsidR="00F00C05">
        <w:rPr>
          <w:rFonts w:ascii="微软雅黑" w:eastAsia="微软雅黑" w:hAnsi="微软雅黑" w:hint="eastAsia"/>
          <w:sz w:val="24"/>
          <w:szCs w:val="24"/>
        </w:rPr>
        <w:t>在系统</w:t>
      </w:r>
      <w:r>
        <w:rPr>
          <w:rFonts w:ascii="微软雅黑" w:eastAsia="微软雅黑" w:hAnsi="微软雅黑" w:hint="eastAsia"/>
          <w:sz w:val="24"/>
          <w:szCs w:val="24"/>
        </w:rPr>
        <w:t>动态生成；</w:t>
      </w:r>
    </w:p>
    <w:p w:rsidR="00E25957" w:rsidRPr="003E1A9C" w:rsidRDefault="009B73AB" w:rsidP="00E25957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对等加密密钥硬编码系统中</w:t>
      </w:r>
      <w:r w:rsidR="009C4993">
        <w:rPr>
          <w:rFonts w:ascii="微软雅黑" w:eastAsia="微软雅黑" w:hAnsi="微软雅黑" w:hint="eastAsia"/>
          <w:sz w:val="24"/>
          <w:szCs w:val="24"/>
        </w:rPr>
        <w:t>，即使copy走加密的私</w:t>
      </w:r>
      <w:proofErr w:type="gramStart"/>
      <w:r w:rsidR="009C4993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9C4993">
        <w:rPr>
          <w:rFonts w:ascii="微软雅黑" w:eastAsia="微软雅黑" w:hAnsi="微软雅黑" w:hint="eastAsia"/>
          <w:sz w:val="24"/>
          <w:szCs w:val="24"/>
        </w:rPr>
        <w:t>，不知道代码中的加密密钥，仍然难于破解</w:t>
      </w:r>
      <w:r w:rsidR="00E25957">
        <w:rPr>
          <w:rFonts w:ascii="微软雅黑" w:eastAsia="微软雅黑" w:hAnsi="微软雅黑" w:hint="eastAsia"/>
          <w:sz w:val="24"/>
          <w:szCs w:val="24"/>
        </w:rPr>
        <w:t>，知道代码中的加密密钥，无法</w:t>
      </w:r>
      <w:r w:rsidR="00F641BA">
        <w:rPr>
          <w:rFonts w:ascii="微软雅黑" w:eastAsia="微软雅黑" w:hAnsi="微软雅黑" w:hint="eastAsia"/>
          <w:sz w:val="24"/>
          <w:szCs w:val="24"/>
        </w:rPr>
        <w:t>获取签名私</w:t>
      </w:r>
      <w:proofErr w:type="gramStart"/>
      <w:r w:rsidR="00F641BA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F641BA">
        <w:rPr>
          <w:rFonts w:ascii="微软雅黑" w:eastAsia="微软雅黑" w:hAnsi="微软雅黑" w:hint="eastAsia"/>
          <w:sz w:val="24"/>
          <w:szCs w:val="24"/>
        </w:rPr>
        <w:t>文件也无法签发license；</w:t>
      </w:r>
    </w:p>
    <w:p w:rsidR="00BD4802" w:rsidRDefault="00BD4802" w:rsidP="00F53E1F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 w:rsidRPr="00C7014F">
        <w:rPr>
          <w:rFonts w:hint="eastAsia"/>
          <w:sz w:val="32"/>
          <w:szCs w:val="32"/>
        </w:rPr>
        <w:t>License Client</w:t>
      </w:r>
      <w:r w:rsidRPr="00C7014F">
        <w:rPr>
          <w:rFonts w:hint="eastAsia"/>
          <w:sz w:val="32"/>
          <w:szCs w:val="32"/>
        </w:rPr>
        <w:t>端</w:t>
      </w:r>
      <w:r w:rsidR="006E7ECB">
        <w:rPr>
          <w:rFonts w:hint="eastAsia"/>
          <w:sz w:val="32"/>
          <w:szCs w:val="32"/>
        </w:rPr>
        <w:t>设计</w:t>
      </w:r>
    </w:p>
    <w:p w:rsidR="00927A9A" w:rsidRDefault="00AA0987" w:rsidP="00C80E72">
      <w:pPr>
        <w:snapToGrid w:val="0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80E72">
        <w:rPr>
          <w:rFonts w:ascii="微软雅黑" w:eastAsia="微软雅黑" w:hAnsi="微软雅黑" w:hint="eastAsia"/>
          <w:sz w:val="24"/>
          <w:szCs w:val="24"/>
        </w:rPr>
        <w:t>License文件解析由动态</w:t>
      </w:r>
      <w:proofErr w:type="gramStart"/>
      <w:r w:rsidRPr="00C80E72">
        <w:rPr>
          <w:rFonts w:ascii="微软雅黑" w:eastAsia="微软雅黑" w:hAnsi="微软雅黑" w:hint="eastAsia"/>
          <w:sz w:val="24"/>
          <w:szCs w:val="24"/>
        </w:rPr>
        <w:t>库统一</w:t>
      </w:r>
      <w:proofErr w:type="gramEnd"/>
      <w:r w:rsidRPr="00C80E72">
        <w:rPr>
          <w:rFonts w:ascii="微软雅黑" w:eastAsia="微软雅黑" w:hAnsi="微软雅黑" w:hint="eastAsia"/>
          <w:sz w:val="24"/>
          <w:szCs w:val="24"/>
        </w:rPr>
        <w:t>解析并验证签名、</w:t>
      </w:r>
      <w:r w:rsidR="009B5554">
        <w:rPr>
          <w:rFonts w:ascii="微软雅黑" w:eastAsia="微软雅黑" w:hAnsi="微软雅黑" w:hint="eastAsia"/>
          <w:sz w:val="24"/>
          <w:szCs w:val="24"/>
        </w:rPr>
        <w:t>其模板中开启的验证项由client端的动态</w:t>
      </w:r>
      <w:proofErr w:type="gramStart"/>
      <w:r w:rsidR="009B5554">
        <w:rPr>
          <w:rFonts w:ascii="微软雅黑" w:eastAsia="微软雅黑" w:hAnsi="微软雅黑" w:hint="eastAsia"/>
          <w:sz w:val="24"/>
          <w:szCs w:val="24"/>
        </w:rPr>
        <w:t>库直接</w:t>
      </w:r>
      <w:proofErr w:type="gramEnd"/>
      <w:r w:rsidR="009B5554">
        <w:rPr>
          <w:rFonts w:ascii="微软雅黑" w:eastAsia="微软雅黑" w:hAnsi="微软雅黑" w:hint="eastAsia"/>
          <w:sz w:val="24"/>
          <w:szCs w:val="24"/>
        </w:rPr>
        <w:t>检测；</w:t>
      </w:r>
    </w:p>
    <w:p w:rsidR="00383724" w:rsidRDefault="005B129D" w:rsidP="00C80E72">
      <w:pPr>
        <w:snapToGrid w:val="0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目前大多数系统都是</w:t>
      </w:r>
      <w:r w:rsidR="00383724">
        <w:rPr>
          <w:rFonts w:ascii="微软雅黑" w:eastAsia="微软雅黑" w:hAnsi="微软雅黑"/>
          <w:sz w:val="24"/>
          <w:szCs w:val="24"/>
        </w:rPr>
        <w:t>L</w:t>
      </w:r>
      <w:r w:rsidR="00383724">
        <w:rPr>
          <w:rFonts w:ascii="微软雅黑" w:eastAsia="微软雅黑" w:hAnsi="微软雅黑" w:hint="eastAsia"/>
          <w:sz w:val="24"/>
          <w:szCs w:val="24"/>
        </w:rPr>
        <w:t>inux</w:t>
      </w:r>
      <w:r>
        <w:rPr>
          <w:rFonts w:ascii="微软雅黑" w:eastAsia="微软雅黑" w:hAnsi="微软雅黑" w:hint="eastAsia"/>
          <w:sz w:val="24"/>
          <w:szCs w:val="24"/>
        </w:rPr>
        <w:t>平台，其client端</w:t>
      </w:r>
      <w:r w:rsidR="00F00C05">
        <w:rPr>
          <w:rFonts w:ascii="微软雅黑" w:eastAsia="微软雅黑" w:hAnsi="微软雅黑" w:hint="eastAsia"/>
          <w:sz w:val="24"/>
          <w:szCs w:val="24"/>
        </w:rPr>
        <w:t>链接</w:t>
      </w:r>
      <w:r w:rsidR="00383724">
        <w:rPr>
          <w:rFonts w:ascii="微软雅黑" w:eastAsia="微软雅黑" w:hAnsi="微软雅黑" w:hint="eastAsia"/>
          <w:sz w:val="24"/>
          <w:szCs w:val="24"/>
        </w:rPr>
        <w:t>库是so结尾的文件，</w:t>
      </w:r>
      <w:r w:rsidR="00AC09E9">
        <w:rPr>
          <w:rFonts w:ascii="微软雅黑" w:eastAsia="微软雅黑" w:hAnsi="微软雅黑" w:hint="eastAsia"/>
          <w:sz w:val="24"/>
          <w:szCs w:val="24"/>
        </w:rPr>
        <w:t>编译时剔除符号表</w:t>
      </w:r>
      <w:r>
        <w:rPr>
          <w:rFonts w:ascii="微软雅黑" w:eastAsia="微软雅黑" w:hAnsi="微软雅黑" w:hint="eastAsia"/>
          <w:sz w:val="24"/>
          <w:szCs w:val="24"/>
        </w:rPr>
        <w:t>，进行内部符号</w:t>
      </w:r>
      <w:r w:rsidR="00F00C05">
        <w:rPr>
          <w:rFonts w:ascii="微软雅黑" w:eastAsia="微软雅黑" w:hAnsi="微软雅黑" w:hint="eastAsia"/>
          <w:sz w:val="24"/>
          <w:szCs w:val="24"/>
        </w:rPr>
        <w:t>隐藏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5B129D" w:rsidRPr="00C80E72" w:rsidRDefault="005B129D" w:rsidP="00C80E72">
      <w:pPr>
        <w:snapToGrid w:val="0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动态</w:t>
      </w:r>
      <w:proofErr w:type="gramStart"/>
      <w:r>
        <w:rPr>
          <w:rFonts w:ascii="微软雅黑" w:eastAsia="微软雅黑" w:hAnsi="微软雅黑"/>
          <w:sz w:val="24"/>
          <w:szCs w:val="24"/>
        </w:rPr>
        <w:t>库提供</w:t>
      </w:r>
      <w:proofErr w:type="gramEnd"/>
      <w:r>
        <w:rPr>
          <w:rFonts w:ascii="微软雅黑" w:eastAsia="微软雅黑" w:hAnsi="微软雅黑"/>
          <w:sz w:val="24"/>
          <w:szCs w:val="24"/>
        </w:rPr>
        <w:t>给产品的接口</w:t>
      </w:r>
      <w:r>
        <w:rPr>
          <w:rFonts w:ascii="微软雅黑" w:eastAsia="微软雅黑" w:hAnsi="微软雅黑" w:hint="eastAsia"/>
          <w:sz w:val="24"/>
          <w:szCs w:val="24"/>
        </w:rPr>
        <w:t>，考虑到目录链、switch都是go实现、数易通是java实现，所以动态库尽量提供C接口（内部实现可以是go，用C包裹go接口</w:t>
      </w:r>
      <w:r w:rsidR="00006289">
        <w:rPr>
          <w:rFonts w:ascii="微软雅黑" w:eastAsia="微软雅黑" w:hAnsi="微软雅黑" w:hint="eastAsia"/>
          <w:sz w:val="24"/>
          <w:szCs w:val="24"/>
        </w:rPr>
        <w:t>，在实现时需确认可行性，如果无法实现</w:t>
      </w:r>
      <w:r w:rsidR="00D64F05">
        <w:rPr>
          <w:rFonts w:ascii="微软雅黑" w:eastAsia="微软雅黑" w:hAnsi="微软雅黑" w:hint="eastAsia"/>
          <w:sz w:val="24"/>
          <w:szCs w:val="24"/>
        </w:rPr>
        <w:t>，</w:t>
      </w:r>
      <w:r w:rsidR="00006289">
        <w:rPr>
          <w:rFonts w:ascii="微软雅黑" w:eastAsia="微软雅黑" w:hAnsi="微软雅黑" w:hint="eastAsia"/>
          <w:sz w:val="24"/>
          <w:szCs w:val="24"/>
        </w:rPr>
        <w:t>只能C</w:t>
      </w:r>
      <w:r w:rsidR="001C5E2C">
        <w:rPr>
          <w:rFonts w:ascii="微软雅黑" w:eastAsia="微软雅黑" w:hAnsi="微软雅黑" w:hint="eastAsia"/>
          <w:sz w:val="24"/>
          <w:szCs w:val="24"/>
        </w:rPr>
        <w:t>实现供其它异构语言</w:t>
      </w:r>
      <w:r w:rsidR="00006289">
        <w:rPr>
          <w:rFonts w:ascii="微软雅黑" w:eastAsia="微软雅黑" w:hAnsi="微软雅黑" w:hint="eastAsia"/>
          <w:sz w:val="24"/>
          <w:szCs w:val="24"/>
        </w:rPr>
        <w:t>调用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C04971" w:rsidRPr="00C80E72" w:rsidRDefault="009A5CE5" w:rsidP="00C80E72">
      <w:pPr>
        <w:snapToGrid w:val="0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80E72">
        <w:rPr>
          <w:rFonts w:ascii="微软雅黑" w:eastAsia="微软雅黑" w:hAnsi="微软雅黑" w:hint="eastAsia"/>
          <w:sz w:val="24"/>
          <w:szCs w:val="24"/>
        </w:rPr>
        <w:t>license</w:t>
      </w:r>
      <w:r w:rsidR="001C5E2C">
        <w:rPr>
          <w:rFonts w:ascii="微软雅黑" w:eastAsia="微软雅黑" w:hAnsi="微软雅黑" w:hint="eastAsia"/>
          <w:sz w:val="24"/>
          <w:szCs w:val="24"/>
        </w:rPr>
        <w:t>中各产品自定义的配置项，需要各产品自行对比验证，链接</w:t>
      </w:r>
      <w:proofErr w:type="gramStart"/>
      <w:r w:rsidRPr="00C80E72">
        <w:rPr>
          <w:rFonts w:ascii="微软雅黑" w:eastAsia="微软雅黑" w:hAnsi="微软雅黑" w:hint="eastAsia"/>
          <w:sz w:val="24"/>
          <w:szCs w:val="24"/>
        </w:rPr>
        <w:t>库提供</w:t>
      </w:r>
      <w:proofErr w:type="gramEnd"/>
      <w:r w:rsidRPr="00C80E72">
        <w:rPr>
          <w:rFonts w:ascii="微软雅黑" w:eastAsia="微软雅黑" w:hAnsi="微软雅黑" w:hint="eastAsia"/>
          <w:sz w:val="24"/>
          <w:szCs w:val="24"/>
        </w:rPr>
        <w:t>回调函数，统一返回license检测结果</w:t>
      </w:r>
      <w:r w:rsidR="00A53E50">
        <w:rPr>
          <w:rFonts w:ascii="微软雅黑" w:eastAsia="微软雅黑" w:hAnsi="微软雅黑" w:hint="eastAsia"/>
          <w:sz w:val="24"/>
          <w:szCs w:val="24"/>
        </w:rPr>
        <w:t>，其回</w:t>
      </w:r>
      <w:proofErr w:type="gramStart"/>
      <w:r w:rsidR="00A53E50">
        <w:rPr>
          <w:rFonts w:ascii="微软雅黑" w:eastAsia="微软雅黑" w:hAnsi="微软雅黑" w:hint="eastAsia"/>
          <w:sz w:val="24"/>
          <w:szCs w:val="24"/>
        </w:rPr>
        <w:t>调函数内部</w:t>
      </w:r>
      <w:proofErr w:type="gramEnd"/>
      <w:r w:rsidR="00A53E50">
        <w:rPr>
          <w:rFonts w:ascii="微软雅黑" w:eastAsia="微软雅黑" w:hAnsi="微软雅黑" w:hint="eastAsia"/>
          <w:sz w:val="24"/>
          <w:szCs w:val="24"/>
        </w:rPr>
        <w:t>由各产品自行实现验证、对比</w:t>
      </w:r>
      <w:r w:rsidRPr="00C80E72">
        <w:rPr>
          <w:rFonts w:ascii="微软雅黑" w:eastAsia="微软雅黑" w:hAnsi="微软雅黑" w:hint="eastAsia"/>
          <w:sz w:val="24"/>
          <w:szCs w:val="24"/>
        </w:rPr>
        <w:t>；</w:t>
      </w:r>
    </w:p>
    <w:p w:rsidR="00BD4802" w:rsidRDefault="000E3466" w:rsidP="00BD480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object w:dxaOrig="6169" w:dyaOrig="11707">
          <v:shape id="_x0000_i1028" type="#_x0000_t75" style="width:338pt;height:398.5pt" o:ole="">
            <v:imagedata r:id="rId18" o:title=""/>
          </v:shape>
          <o:OLEObject Type="Embed" ProgID="Visio.Drawing.11" ShapeID="_x0000_i1028" DrawAspect="Content" ObjectID="_1638794067" r:id="rId19"/>
        </w:object>
      </w:r>
    </w:p>
    <w:p w:rsidR="00E7733B" w:rsidRDefault="00E92588" w:rsidP="000B639D">
      <w:pPr>
        <w:snapToGrid w:val="0"/>
        <w:ind w:left="425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业务系统调用链接库，链接</w:t>
      </w:r>
      <w:r w:rsidR="00E7733B">
        <w:rPr>
          <w:rFonts w:ascii="微软雅黑" w:eastAsia="微软雅黑" w:hAnsi="微软雅黑" w:hint="eastAsia"/>
          <w:sz w:val="24"/>
          <w:szCs w:val="24"/>
        </w:rPr>
        <w:t>库检测</w:t>
      </w:r>
      <w:r w:rsidR="000E3466">
        <w:rPr>
          <w:rFonts w:ascii="微软雅黑" w:eastAsia="微软雅黑" w:hAnsi="微软雅黑" w:hint="eastAsia"/>
          <w:sz w:val="24"/>
          <w:szCs w:val="24"/>
        </w:rPr>
        <w:t>L</w:t>
      </w:r>
      <w:r w:rsidR="00E7733B">
        <w:rPr>
          <w:rFonts w:ascii="微软雅黑" w:eastAsia="微软雅黑" w:hAnsi="微软雅黑" w:hint="eastAsia"/>
          <w:sz w:val="24"/>
          <w:szCs w:val="24"/>
        </w:rPr>
        <w:t>icense配置文件，获取配置项，并检测过期时间、机器信息等配置，统一返回是否可用；</w:t>
      </w:r>
    </w:p>
    <w:p w:rsidR="001230D8" w:rsidRDefault="00E7733B" w:rsidP="000B639D">
      <w:pPr>
        <w:snapToGrid w:val="0"/>
        <w:ind w:left="425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同时动态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库提供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获取license配置项功能，</w:t>
      </w:r>
      <w:r w:rsidR="00BD02DD">
        <w:rPr>
          <w:rFonts w:ascii="微软雅黑" w:eastAsia="微软雅黑" w:hAnsi="微软雅黑" w:hint="eastAsia"/>
          <w:sz w:val="24"/>
          <w:szCs w:val="24"/>
        </w:rPr>
        <w:t>供其产品其他权限逻辑功能实现</w:t>
      </w:r>
      <w:r w:rsidR="001230D8">
        <w:rPr>
          <w:rFonts w:ascii="微软雅黑" w:eastAsia="微软雅黑" w:hAnsi="微软雅黑" w:hint="eastAsia"/>
          <w:sz w:val="24"/>
          <w:szCs w:val="24"/>
        </w:rPr>
        <w:t>；</w:t>
      </w:r>
    </w:p>
    <w:p w:rsidR="000B639D" w:rsidRDefault="00945F76" w:rsidP="00756CD3">
      <w:pPr>
        <w:snapToGrid w:val="0"/>
        <w:ind w:left="425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例如：</w:t>
      </w:r>
      <w:r w:rsidR="0091429F">
        <w:rPr>
          <w:rFonts w:ascii="微软雅黑" w:eastAsia="微软雅黑" w:hAnsi="微软雅黑" w:hint="eastAsia"/>
          <w:sz w:val="24"/>
          <w:szCs w:val="24"/>
        </w:rPr>
        <w:t>从license里面直接读取接口路由</w:t>
      </w:r>
      <w:r w:rsidR="00BF2ACD">
        <w:rPr>
          <w:rFonts w:ascii="微软雅黑" w:eastAsia="微软雅黑" w:hAnsi="微软雅黑" w:hint="eastAsia"/>
          <w:sz w:val="24"/>
          <w:szCs w:val="24"/>
        </w:rPr>
        <w:t>配置，初始化restful接口，对没有初始</w:t>
      </w:r>
      <w:r w:rsidR="0091429F">
        <w:rPr>
          <w:rFonts w:ascii="微软雅黑" w:eastAsia="微软雅黑" w:hAnsi="微软雅黑" w:hint="eastAsia"/>
          <w:sz w:val="24"/>
          <w:szCs w:val="24"/>
        </w:rPr>
        <w:t>化的接口则禁止访问</w:t>
      </w:r>
      <w:r w:rsidR="00E53A37">
        <w:rPr>
          <w:rFonts w:ascii="微软雅黑" w:eastAsia="微软雅黑" w:hAnsi="微软雅黑" w:hint="eastAsia"/>
          <w:sz w:val="24"/>
          <w:szCs w:val="24"/>
        </w:rPr>
        <w:t>。</w:t>
      </w:r>
    </w:p>
    <w:p w:rsidR="00B34485" w:rsidRDefault="00B34485" w:rsidP="00756CD3">
      <w:pPr>
        <w:snapToGrid w:val="0"/>
        <w:ind w:left="425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其接口有：</w:t>
      </w:r>
    </w:p>
    <w:p w:rsidR="00B34485" w:rsidRPr="005C1BCA" w:rsidRDefault="00945F76" w:rsidP="005C1BCA">
      <w:pPr>
        <w:pStyle w:val="a6"/>
        <w:numPr>
          <w:ilvl w:val="0"/>
          <w:numId w:val="14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5C1BCA">
        <w:rPr>
          <w:rFonts w:ascii="微软雅黑" w:eastAsia="微软雅黑" w:hAnsi="微软雅黑" w:hint="eastAsia"/>
          <w:sz w:val="24"/>
          <w:szCs w:val="24"/>
        </w:rPr>
        <w:t>提供给各产品的license</w:t>
      </w:r>
      <w:proofErr w:type="gramStart"/>
      <w:r w:rsidRPr="005C1BCA">
        <w:rPr>
          <w:rFonts w:ascii="微软雅黑" w:eastAsia="微软雅黑" w:hAnsi="微软雅黑" w:hint="eastAsia"/>
          <w:sz w:val="24"/>
          <w:szCs w:val="24"/>
        </w:rPr>
        <w:t>过期回调函</w:t>
      </w:r>
      <w:proofErr w:type="gramEnd"/>
      <w:r w:rsidRPr="005C1BCA">
        <w:rPr>
          <w:rFonts w:ascii="微软雅黑" w:eastAsia="微软雅黑" w:hAnsi="微软雅黑" w:hint="eastAsia"/>
          <w:sz w:val="24"/>
          <w:szCs w:val="24"/>
        </w:rPr>
        <w:t>数</w:t>
      </w:r>
      <w:r w:rsidR="003F27BC" w:rsidRPr="005C1BCA">
        <w:rPr>
          <w:rFonts w:ascii="微软雅黑" w:eastAsia="微软雅黑" w:hAnsi="微软雅黑" w:hint="eastAsia"/>
          <w:sz w:val="24"/>
          <w:szCs w:val="24"/>
        </w:rPr>
        <w:t>（license</w:t>
      </w:r>
      <w:r w:rsidR="008F4673">
        <w:rPr>
          <w:rFonts w:ascii="微软雅黑" w:eastAsia="微软雅黑" w:hAnsi="微软雅黑" w:hint="eastAsia"/>
          <w:sz w:val="24"/>
          <w:szCs w:val="24"/>
        </w:rPr>
        <w:t>链接</w:t>
      </w:r>
      <w:r w:rsidR="003F27BC" w:rsidRPr="005C1BCA">
        <w:rPr>
          <w:rFonts w:ascii="微软雅黑" w:eastAsia="微软雅黑" w:hAnsi="微软雅黑" w:hint="eastAsia"/>
          <w:sz w:val="24"/>
          <w:szCs w:val="24"/>
        </w:rPr>
        <w:t>库检测过期</w:t>
      </w:r>
      <w:r w:rsidR="00686F4E">
        <w:rPr>
          <w:rFonts w:ascii="微软雅黑" w:eastAsia="微软雅黑" w:hAnsi="微软雅黑" w:hint="eastAsia"/>
          <w:sz w:val="24"/>
          <w:szCs w:val="24"/>
        </w:rPr>
        <w:t>时间并</w:t>
      </w:r>
      <w:proofErr w:type="gramStart"/>
      <w:r w:rsidR="003F27BC" w:rsidRPr="005C1BCA">
        <w:rPr>
          <w:rFonts w:ascii="微软雅黑" w:eastAsia="微软雅黑" w:hAnsi="微软雅黑" w:hint="eastAsia"/>
          <w:sz w:val="24"/>
          <w:szCs w:val="24"/>
        </w:rPr>
        <w:t>调用回调</w:t>
      </w:r>
      <w:r w:rsidR="00686F4E">
        <w:rPr>
          <w:rFonts w:ascii="微软雅黑" w:eastAsia="微软雅黑" w:hAnsi="微软雅黑" w:hint="eastAsia"/>
          <w:sz w:val="24"/>
          <w:szCs w:val="24"/>
        </w:rPr>
        <w:t>函</w:t>
      </w:r>
      <w:proofErr w:type="gramEnd"/>
      <w:r w:rsidR="00686F4E">
        <w:rPr>
          <w:rFonts w:ascii="微软雅黑" w:eastAsia="微软雅黑" w:hAnsi="微软雅黑" w:hint="eastAsia"/>
          <w:sz w:val="24"/>
          <w:szCs w:val="24"/>
        </w:rPr>
        <w:t>数</w:t>
      </w:r>
      <w:r w:rsidR="003F27BC" w:rsidRPr="005C1BCA">
        <w:rPr>
          <w:rFonts w:ascii="微软雅黑" w:eastAsia="微软雅黑" w:hAnsi="微软雅黑" w:hint="eastAsia"/>
          <w:sz w:val="24"/>
          <w:szCs w:val="24"/>
        </w:rPr>
        <w:t>，回调</w:t>
      </w:r>
      <w:r w:rsidR="00686F4E">
        <w:rPr>
          <w:rFonts w:ascii="微软雅黑" w:eastAsia="微软雅黑" w:hAnsi="微软雅黑" w:hint="eastAsia"/>
          <w:sz w:val="24"/>
          <w:szCs w:val="24"/>
        </w:rPr>
        <w:t>里面的</w:t>
      </w:r>
      <w:r w:rsidR="003F27BC" w:rsidRPr="005C1BCA">
        <w:rPr>
          <w:rFonts w:ascii="微软雅黑" w:eastAsia="微软雅黑" w:hAnsi="微软雅黑" w:hint="eastAsia"/>
          <w:sz w:val="24"/>
          <w:szCs w:val="24"/>
        </w:rPr>
        <w:t>内容由产品确定，是关闭程序还是限制功能</w:t>
      </w:r>
      <w:r w:rsidR="000D0B22" w:rsidRPr="005C1BCA">
        <w:rPr>
          <w:rFonts w:ascii="微软雅黑" w:eastAsia="微软雅黑" w:hAnsi="微软雅黑" w:hint="eastAsia"/>
          <w:sz w:val="24"/>
          <w:szCs w:val="24"/>
        </w:rPr>
        <w:t>，需提供子函数，让回</w:t>
      </w:r>
      <w:proofErr w:type="gramStart"/>
      <w:r w:rsidR="000D0B22" w:rsidRPr="005C1BCA">
        <w:rPr>
          <w:rFonts w:ascii="微软雅黑" w:eastAsia="微软雅黑" w:hAnsi="微软雅黑" w:hint="eastAsia"/>
          <w:sz w:val="24"/>
          <w:szCs w:val="24"/>
        </w:rPr>
        <w:t>调</w:t>
      </w:r>
      <w:r w:rsidR="00753D5F">
        <w:rPr>
          <w:rFonts w:ascii="微软雅黑" w:eastAsia="微软雅黑" w:hAnsi="微软雅黑" w:hint="eastAsia"/>
          <w:sz w:val="24"/>
          <w:szCs w:val="24"/>
        </w:rPr>
        <w:t>函数</w:t>
      </w:r>
      <w:proofErr w:type="gramEnd"/>
      <w:r w:rsidR="000D0B22" w:rsidRPr="005C1BCA">
        <w:rPr>
          <w:rFonts w:ascii="微软雅黑" w:eastAsia="微软雅黑" w:hAnsi="微软雅黑" w:hint="eastAsia"/>
          <w:sz w:val="24"/>
          <w:szCs w:val="24"/>
        </w:rPr>
        <w:t>触发</w:t>
      </w:r>
      <w:r w:rsidR="003F27BC" w:rsidRPr="005C1BCA">
        <w:rPr>
          <w:rFonts w:ascii="微软雅黑" w:eastAsia="微软雅黑" w:hAnsi="微软雅黑" w:hint="eastAsia"/>
          <w:sz w:val="24"/>
          <w:szCs w:val="24"/>
        </w:rPr>
        <w:t>）</w:t>
      </w:r>
    </w:p>
    <w:p w:rsidR="005C1BCA" w:rsidRDefault="005C1BCA" w:rsidP="005664DB">
      <w:pPr>
        <w:pStyle w:val="a6"/>
        <w:numPr>
          <w:ilvl w:val="0"/>
          <w:numId w:val="14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5664DB">
        <w:rPr>
          <w:rFonts w:ascii="微软雅黑" w:eastAsia="微软雅黑" w:hAnsi="微软雅黑" w:hint="eastAsia"/>
          <w:sz w:val="24"/>
          <w:szCs w:val="24"/>
        </w:rPr>
        <w:t>各产品自定义KV配置项对比</w:t>
      </w:r>
      <w:r w:rsidR="00E412E9">
        <w:rPr>
          <w:rFonts w:ascii="微软雅黑" w:eastAsia="微软雅黑" w:hAnsi="微软雅黑" w:hint="eastAsia"/>
          <w:sz w:val="24"/>
          <w:szCs w:val="24"/>
        </w:rPr>
        <w:t>、</w:t>
      </w:r>
      <w:r w:rsidRPr="005664DB">
        <w:rPr>
          <w:rFonts w:ascii="微软雅黑" w:eastAsia="微软雅黑" w:hAnsi="微软雅黑" w:hint="eastAsia"/>
          <w:sz w:val="24"/>
          <w:szCs w:val="24"/>
        </w:rPr>
        <w:t>验证回调</w:t>
      </w:r>
      <w:r w:rsidR="00E412E9">
        <w:rPr>
          <w:rFonts w:ascii="微软雅黑" w:eastAsia="微软雅黑" w:hAnsi="微软雅黑" w:hint="eastAsia"/>
          <w:sz w:val="24"/>
          <w:szCs w:val="24"/>
        </w:rPr>
        <w:t>函数，如有验证失败需要</w:t>
      </w:r>
      <w:r w:rsidRPr="005664DB">
        <w:rPr>
          <w:rFonts w:ascii="微软雅黑" w:eastAsia="微软雅黑" w:hAnsi="微软雅黑" w:hint="eastAsia"/>
          <w:sz w:val="24"/>
          <w:szCs w:val="24"/>
        </w:rPr>
        <w:t>有</w:t>
      </w:r>
      <w:r w:rsidR="00DF23BF" w:rsidRPr="005664DB">
        <w:rPr>
          <w:rFonts w:ascii="微软雅黑" w:eastAsia="微软雅黑" w:hAnsi="微软雅黑" w:hint="eastAsia"/>
          <w:sz w:val="24"/>
          <w:szCs w:val="24"/>
        </w:rPr>
        <w:t>明细出错信息带回</w:t>
      </w:r>
      <w:r w:rsidRPr="005664DB">
        <w:rPr>
          <w:rFonts w:ascii="微软雅黑" w:eastAsia="微软雅黑" w:hAnsi="微软雅黑" w:hint="eastAsia"/>
          <w:sz w:val="24"/>
          <w:szCs w:val="24"/>
        </w:rPr>
        <w:t>，具体</w:t>
      </w:r>
      <w:r w:rsidR="00DF23BF" w:rsidRPr="005664DB">
        <w:rPr>
          <w:rFonts w:ascii="微软雅黑" w:eastAsia="微软雅黑" w:hAnsi="微软雅黑" w:hint="eastAsia"/>
          <w:sz w:val="24"/>
          <w:szCs w:val="24"/>
        </w:rPr>
        <w:t>参数在</w:t>
      </w:r>
      <w:r w:rsidRPr="005664DB">
        <w:rPr>
          <w:rFonts w:ascii="微软雅黑" w:eastAsia="微软雅黑" w:hAnsi="微软雅黑" w:hint="eastAsia"/>
          <w:sz w:val="24"/>
          <w:szCs w:val="24"/>
        </w:rPr>
        <w:t>实现时考虑</w:t>
      </w:r>
      <w:r w:rsidR="00DF23BF" w:rsidRPr="005664DB">
        <w:rPr>
          <w:rFonts w:ascii="微软雅黑" w:eastAsia="微软雅黑" w:hAnsi="微软雅黑" w:hint="eastAsia"/>
          <w:sz w:val="24"/>
          <w:szCs w:val="24"/>
        </w:rPr>
        <w:t>；</w:t>
      </w:r>
    </w:p>
    <w:p w:rsidR="005664DB" w:rsidRDefault="005664DB" w:rsidP="005664DB">
      <w:pPr>
        <w:pStyle w:val="a6"/>
        <w:numPr>
          <w:ilvl w:val="0"/>
          <w:numId w:val="14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读取license文件的配置项</w:t>
      </w:r>
      <w:r w:rsidR="00591205">
        <w:rPr>
          <w:rFonts w:ascii="微软雅黑" w:eastAsia="微软雅黑" w:hAnsi="微软雅黑" w:hint="eastAsia"/>
          <w:sz w:val="24"/>
          <w:szCs w:val="24"/>
        </w:rPr>
        <w:t>接口</w:t>
      </w:r>
    </w:p>
    <w:p w:rsidR="00591205" w:rsidRPr="005664DB" w:rsidRDefault="00591205" w:rsidP="005664DB">
      <w:pPr>
        <w:pStyle w:val="a6"/>
        <w:numPr>
          <w:ilvl w:val="0"/>
          <w:numId w:val="14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待定</w:t>
      </w:r>
      <w:r w:rsidR="00E412E9">
        <w:rPr>
          <w:rFonts w:ascii="微软雅黑" w:eastAsia="微软雅黑" w:hAnsi="微软雅黑" w:hint="eastAsia"/>
          <w:sz w:val="24"/>
          <w:szCs w:val="24"/>
        </w:rPr>
        <w:t>、</w:t>
      </w:r>
      <w:r w:rsidR="00FE4B34">
        <w:rPr>
          <w:rFonts w:ascii="微软雅黑" w:eastAsia="微软雅黑" w:hAnsi="微软雅黑" w:hint="eastAsia"/>
          <w:sz w:val="24"/>
          <w:szCs w:val="24"/>
        </w:rPr>
        <w:t>其他接口</w:t>
      </w:r>
    </w:p>
    <w:p w:rsidR="00323B55" w:rsidRDefault="007D3CA8" w:rsidP="00592B6A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升级造成的</w:t>
      </w:r>
      <w:r w:rsidR="00323B55" w:rsidRPr="00592B6A">
        <w:rPr>
          <w:rFonts w:hint="eastAsia"/>
          <w:sz w:val="32"/>
          <w:szCs w:val="32"/>
        </w:rPr>
        <w:t>兼容性问题</w:t>
      </w:r>
    </w:p>
    <w:p w:rsidR="00407D13" w:rsidRDefault="00407D13" w:rsidP="00793E04">
      <w:pPr>
        <w:snapToGrid w:val="0"/>
        <w:ind w:firstLineChars="300" w:firstLine="720"/>
        <w:jc w:val="left"/>
        <w:rPr>
          <w:rFonts w:ascii="微软雅黑" w:eastAsia="微软雅黑" w:hAnsi="微软雅黑" w:hint="eastAsia"/>
          <w:sz w:val="24"/>
          <w:szCs w:val="24"/>
        </w:rPr>
      </w:pPr>
      <w:r w:rsidRPr="00793E04">
        <w:rPr>
          <w:rFonts w:ascii="微软雅黑" w:eastAsia="微软雅黑" w:hAnsi="微软雅黑" w:hint="eastAsia"/>
          <w:sz w:val="24"/>
          <w:szCs w:val="24"/>
        </w:rPr>
        <w:t>兼容性问题有一下几种情况：</w:t>
      </w:r>
    </w:p>
    <w:p w:rsidR="007D73B3" w:rsidRPr="00DF560E" w:rsidRDefault="00BB16F3" w:rsidP="00F047C2">
      <w:pPr>
        <w:pStyle w:val="a6"/>
        <w:numPr>
          <w:ilvl w:val="0"/>
          <w:numId w:val="12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DF560E">
        <w:rPr>
          <w:rFonts w:ascii="微软雅黑" w:eastAsia="微软雅黑" w:hAnsi="微软雅黑" w:hint="eastAsia"/>
          <w:sz w:val="24"/>
          <w:szCs w:val="24"/>
        </w:rPr>
        <w:t>license系统默认配置项更新，需要升级动态</w:t>
      </w:r>
      <w:r w:rsidR="00E412E9">
        <w:rPr>
          <w:rFonts w:ascii="微软雅黑" w:eastAsia="微软雅黑" w:hAnsi="微软雅黑" w:hint="eastAsia"/>
          <w:sz w:val="24"/>
          <w:szCs w:val="24"/>
        </w:rPr>
        <w:t>链接</w:t>
      </w:r>
      <w:r w:rsidRPr="00DF560E">
        <w:rPr>
          <w:rFonts w:ascii="微软雅黑" w:eastAsia="微软雅黑" w:hAnsi="微软雅黑" w:hint="eastAsia"/>
          <w:sz w:val="24"/>
          <w:szCs w:val="24"/>
        </w:rPr>
        <w:t>库（目前仅支持的系统默认配置项不在更新</w:t>
      </w:r>
      <w:r w:rsidR="00DF560E">
        <w:rPr>
          <w:rFonts w:ascii="微软雅黑" w:eastAsia="微软雅黑" w:hAnsi="微软雅黑" w:hint="eastAsia"/>
          <w:sz w:val="24"/>
          <w:szCs w:val="24"/>
        </w:rPr>
        <w:t>，可忽略</w:t>
      </w:r>
      <w:r w:rsidRPr="00DF560E">
        <w:rPr>
          <w:rFonts w:ascii="微软雅黑" w:eastAsia="微软雅黑" w:hAnsi="微软雅黑" w:hint="eastAsia"/>
          <w:sz w:val="24"/>
          <w:szCs w:val="24"/>
        </w:rPr>
        <w:t>）</w:t>
      </w:r>
    </w:p>
    <w:p w:rsidR="00B930DC" w:rsidRDefault="00B930DC" w:rsidP="00F047C2">
      <w:pPr>
        <w:pStyle w:val="a6"/>
        <w:numPr>
          <w:ilvl w:val="0"/>
          <w:numId w:val="12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已经部署产品进行升级对原有license</w:t>
      </w:r>
      <w:r w:rsidR="00404F80">
        <w:rPr>
          <w:rFonts w:ascii="微软雅黑" w:eastAsia="微软雅黑" w:hAnsi="微软雅黑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是否有效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930DC" w:rsidRDefault="00B930DC" w:rsidP="00F047C2">
      <w:pPr>
        <w:pStyle w:val="a6"/>
        <w:snapToGrid w:val="0"/>
        <w:ind w:leftChars="300" w:left="63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如果是产品主版本没有更新，则可以完全兼容；</w:t>
      </w:r>
    </w:p>
    <w:p w:rsidR="009C5985" w:rsidRDefault="00B930DC" w:rsidP="00306E21">
      <w:pPr>
        <w:pStyle w:val="a6"/>
        <w:snapToGrid w:val="0"/>
        <w:ind w:leftChars="300" w:left="63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commentRangeStart w:id="4"/>
      <w:r>
        <w:rPr>
          <w:rFonts w:ascii="微软雅黑" w:eastAsia="微软雅黑" w:hAnsi="微软雅黑" w:hint="eastAsia"/>
          <w:sz w:val="24"/>
          <w:szCs w:val="24"/>
        </w:rPr>
        <w:t>如果是主版本更新则需要重新生成license文件</w:t>
      </w:r>
      <w:r w:rsidR="00F047C2">
        <w:rPr>
          <w:rFonts w:ascii="微软雅黑" w:eastAsia="微软雅黑" w:hAnsi="微软雅黑" w:hint="eastAsia"/>
          <w:sz w:val="24"/>
          <w:szCs w:val="24"/>
        </w:rPr>
        <w:t>（是否在默认配置项启用主版本验证</w:t>
      </w:r>
      <w:r w:rsidR="008F25BA">
        <w:rPr>
          <w:rFonts w:ascii="微软雅黑" w:eastAsia="微软雅黑" w:hAnsi="微软雅黑" w:hint="eastAsia"/>
          <w:sz w:val="24"/>
          <w:szCs w:val="24"/>
        </w:rPr>
        <w:t>情况待定</w:t>
      </w:r>
      <w:r w:rsidR="00F047C2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commentRangeEnd w:id="4"/>
      <w:r w:rsidR="00712540" w:rsidRPr="00AA20AE">
        <w:rPr>
          <w:rFonts w:ascii="微软雅黑" w:eastAsia="微软雅黑" w:hAnsi="微软雅黑"/>
          <w:sz w:val="24"/>
          <w:szCs w:val="24"/>
        </w:rPr>
        <w:commentReference w:id="4"/>
      </w:r>
    </w:p>
    <w:p w:rsidR="00794004" w:rsidRPr="00AA20AE" w:rsidRDefault="00794004" w:rsidP="00AA20AE">
      <w:pPr>
        <w:pStyle w:val="a6"/>
        <w:numPr>
          <w:ilvl w:val="0"/>
          <w:numId w:val="13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AA20AE">
        <w:rPr>
          <w:rFonts w:ascii="微软雅黑" w:eastAsia="微软雅黑" w:hAnsi="微软雅黑"/>
          <w:sz w:val="24"/>
          <w:szCs w:val="24"/>
        </w:rPr>
        <w:t>产品</w:t>
      </w:r>
      <w:r w:rsidRPr="00AA20AE">
        <w:rPr>
          <w:rFonts w:ascii="微软雅黑" w:eastAsia="微软雅黑" w:hAnsi="微软雅黑" w:hint="eastAsia"/>
          <w:sz w:val="24"/>
          <w:szCs w:val="24"/>
        </w:rPr>
        <w:t>迭代</w:t>
      </w:r>
      <w:r w:rsidRPr="00AA20AE">
        <w:rPr>
          <w:rFonts w:ascii="微软雅黑" w:eastAsia="微软雅黑" w:hAnsi="微软雅黑"/>
          <w:sz w:val="24"/>
          <w:szCs w:val="24"/>
        </w:rPr>
        <w:t>开发中应兼容之前的KV控制项</w:t>
      </w:r>
      <w:r w:rsidRPr="00AA20AE">
        <w:rPr>
          <w:rFonts w:ascii="微软雅黑" w:eastAsia="微软雅黑" w:hAnsi="微软雅黑" w:hint="eastAsia"/>
          <w:sz w:val="24"/>
          <w:szCs w:val="24"/>
        </w:rPr>
        <w:t>，</w:t>
      </w:r>
      <w:r w:rsidRPr="00AA20AE">
        <w:rPr>
          <w:rFonts w:ascii="微软雅黑" w:eastAsia="微软雅黑" w:hAnsi="微软雅黑"/>
          <w:sz w:val="24"/>
          <w:szCs w:val="24"/>
        </w:rPr>
        <w:t>最好的方式是产品版本和配置版本独立</w:t>
      </w:r>
      <w:r w:rsidRPr="00AA20AE">
        <w:rPr>
          <w:rFonts w:ascii="微软雅黑" w:eastAsia="微软雅黑" w:hAnsi="微软雅黑" w:hint="eastAsia"/>
          <w:sz w:val="24"/>
          <w:szCs w:val="24"/>
        </w:rPr>
        <w:t>（</w:t>
      </w:r>
      <w:r w:rsidR="00DC0943" w:rsidRPr="00AA20AE">
        <w:rPr>
          <w:rFonts w:ascii="微软雅黑" w:eastAsia="微软雅黑" w:hAnsi="微软雅黑" w:hint="eastAsia"/>
          <w:sz w:val="24"/>
          <w:szCs w:val="24"/>
        </w:rPr>
        <w:t>或名称上叫</w:t>
      </w:r>
      <w:r w:rsidR="00210766" w:rsidRPr="00AA20AE">
        <w:rPr>
          <w:rFonts w:ascii="微软雅黑" w:eastAsia="微软雅黑" w:hAnsi="微软雅黑" w:hint="eastAsia"/>
          <w:sz w:val="24"/>
          <w:szCs w:val="24"/>
        </w:rPr>
        <w:t>L</w:t>
      </w:r>
      <w:r w:rsidRPr="00AA20AE">
        <w:rPr>
          <w:rFonts w:ascii="微软雅黑" w:eastAsia="微软雅黑" w:hAnsi="微软雅黑" w:hint="eastAsia"/>
          <w:sz w:val="24"/>
          <w:szCs w:val="24"/>
        </w:rPr>
        <w:t>icense版本）</w:t>
      </w:r>
    </w:p>
    <w:p w:rsidR="00794004" w:rsidRDefault="00794004" w:rsidP="00F047C2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</w:t>
      </w:r>
      <w:r w:rsidR="001A79EA">
        <w:rPr>
          <w:rFonts w:ascii="微软雅黑" w:eastAsia="微软雅黑" w:hAnsi="微软雅黑" w:hint="eastAsia"/>
          <w:sz w:val="24"/>
          <w:szCs w:val="24"/>
        </w:rPr>
        <w:t>，产品1的license版本：</w:t>
      </w:r>
      <w:r w:rsidR="00306E21">
        <w:rPr>
          <w:rFonts w:ascii="微软雅黑" w:eastAsia="微软雅黑" w:hAnsi="微软雅黑" w:hint="eastAsia"/>
          <w:sz w:val="24"/>
          <w:szCs w:val="24"/>
        </w:rPr>
        <w:t>配置</w:t>
      </w:r>
      <w:r>
        <w:rPr>
          <w:rFonts w:ascii="微软雅黑" w:eastAsia="微软雅黑" w:hAnsi="微软雅黑" w:hint="eastAsia"/>
          <w:sz w:val="24"/>
          <w:szCs w:val="24"/>
        </w:rPr>
        <w:t>版本</w:t>
      </w:r>
      <w:r w:rsidR="001A79EA">
        <w:rPr>
          <w:rFonts w:ascii="微软雅黑" w:eastAsia="微软雅黑" w:hAnsi="微软雅黑" w:hint="eastAsia"/>
          <w:sz w:val="24"/>
          <w:szCs w:val="24"/>
        </w:rPr>
        <w:t>1 --配置项有{k1:v1,k2:v2,</w:t>
      </w:r>
      <w:r w:rsidR="001A79EA">
        <w:rPr>
          <w:rFonts w:ascii="微软雅黑" w:eastAsia="微软雅黑" w:hAnsi="微软雅黑"/>
          <w:sz w:val="24"/>
          <w:szCs w:val="24"/>
        </w:rPr>
        <w:t>…</w:t>
      </w:r>
      <w:r w:rsidR="001A79EA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C7EA6" w:rsidRDefault="009C7EA6" w:rsidP="009C7EA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且在每个产品实现中，小心的处理好当前配置版本有哪些自定义的配置项需要验证；</w:t>
      </w:r>
    </w:p>
    <w:p w:rsidR="009C7EA6" w:rsidRDefault="009C7EA6" w:rsidP="009C7EA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</w:t>
      </w:r>
      <w:r w:rsidR="00306E21">
        <w:rPr>
          <w:rFonts w:ascii="微软雅黑" w:eastAsia="微软雅黑" w:hAnsi="微软雅黑" w:hint="eastAsia"/>
          <w:sz w:val="24"/>
          <w:szCs w:val="24"/>
        </w:rPr>
        <w:t>下形式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C7EA6" w:rsidRDefault="009C7EA6" w:rsidP="009C7EA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 xml:space="preserve">f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LicenseVersion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== “1”{</w:t>
      </w:r>
    </w:p>
    <w:p w:rsidR="009C7EA6" w:rsidRDefault="009C7EA6" w:rsidP="009C7EA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对比k1</w:t>
      </w:r>
    </w:p>
    <w:p w:rsidR="009C7EA6" w:rsidRDefault="009C7EA6" w:rsidP="009C7EA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>对比</w:t>
      </w:r>
      <w:r w:rsidRPr="007E2705">
        <w:rPr>
          <w:rFonts w:ascii="微软雅黑" w:eastAsia="微软雅黑" w:hAnsi="微软雅黑" w:hint="eastAsia"/>
          <w:sz w:val="24"/>
          <w:szCs w:val="24"/>
        </w:rPr>
        <w:t>k2</w:t>
      </w:r>
    </w:p>
    <w:p w:rsidR="009C7EA6" w:rsidRDefault="009C7EA6" w:rsidP="009C7EA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  <w:r w:rsidR="007E2705">
        <w:rPr>
          <w:rFonts w:ascii="微软雅黑" w:eastAsia="微软雅黑" w:hAnsi="微软雅黑" w:hint="eastAsia"/>
          <w:sz w:val="24"/>
          <w:szCs w:val="24"/>
        </w:rPr>
        <w:t xml:space="preserve"> else if </w:t>
      </w:r>
      <w:proofErr w:type="spellStart"/>
      <w:r w:rsidR="007E2705">
        <w:rPr>
          <w:rFonts w:ascii="微软雅黑" w:eastAsia="微软雅黑" w:hAnsi="微软雅黑" w:hint="eastAsia"/>
          <w:sz w:val="24"/>
          <w:szCs w:val="24"/>
        </w:rPr>
        <w:t>LicenseVersion</w:t>
      </w:r>
      <w:proofErr w:type="spellEnd"/>
      <w:r w:rsidR="007E2705">
        <w:rPr>
          <w:rFonts w:ascii="微软雅黑" w:eastAsia="微软雅黑" w:hAnsi="微软雅黑" w:hint="eastAsia"/>
          <w:sz w:val="24"/>
          <w:szCs w:val="24"/>
        </w:rPr>
        <w:t xml:space="preserve"> == “1”</w:t>
      </w:r>
      <w:r w:rsidR="007E2705">
        <w:rPr>
          <w:rFonts w:ascii="微软雅黑" w:eastAsia="微软雅黑" w:hAnsi="微软雅黑" w:hint="eastAsia"/>
          <w:sz w:val="24"/>
          <w:szCs w:val="24"/>
        </w:rPr>
        <w:t>{</w:t>
      </w:r>
    </w:p>
    <w:p w:rsidR="007E2705" w:rsidRDefault="007E2705" w:rsidP="007E2705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对比k1</w:t>
      </w:r>
    </w:p>
    <w:p w:rsidR="007E2705" w:rsidRDefault="007E2705" w:rsidP="007E2705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>对比</w:t>
      </w:r>
      <w:r w:rsidRPr="007E2705">
        <w:rPr>
          <w:rFonts w:ascii="微软雅黑" w:eastAsia="微软雅黑" w:hAnsi="微软雅黑" w:hint="eastAsia"/>
          <w:sz w:val="24"/>
          <w:szCs w:val="24"/>
        </w:rPr>
        <w:t>k2</w:t>
      </w:r>
    </w:p>
    <w:p w:rsidR="007E2705" w:rsidRDefault="007E2705" w:rsidP="009C7EA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对比K3</w:t>
      </w:r>
    </w:p>
    <w:p w:rsidR="007E2705" w:rsidRDefault="007E2705" w:rsidP="009C7EA6">
      <w:pPr>
        <w:snapToGrid w:val="0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:rsidR="00AA20AE" w:rsidRPr="00AA20AE" w:rsidRDefault="00AA20AE" w:rsidP="00AA20AE">
      <w:pPr>
        <w:pStyle w:val="a6"/>
        <w:numPr>
          <w:ilvl w:val="0"/>
          <w:numId w:val="1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动态链接库升级</w:t>
      </w:r>
      <w:r>
        <w:rPr>
          <w:rFonts w:ascii="微软雅黑" w:eastAsia="微软雅黑" w:hAnsi="微软雅黑" w:hint="eastAsia"/>
          <w:sz w:val="24"/>
          <w:szCs w:val="24"/>
        </w:rPr>
        <w:t>（一般是修改bug或者替换公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）</w:t>
      </w:r>
      <w:r w:rsidR="00001F74">
        <w:rPr>
          <w:rFonts w:ascii="微软雅黑" w:eastAsia="微软雅黑" w:hAnsi="微软雅黑" w:hint="eastAsia"/>
          <w:sz w:val="24"/>
          <w:szCs w:val="24"/>
        </w:rPr>
        <w:t>如果是小版本修改bug之类的则</w:t>
      </w:r>
      <w:r>
        <w:rPr>
          <w:rFonts w:ascii="微软雅黑" w:eastAsia="微软雅黑" w:hAnsi="微软雅黑" w:hint="eastAsia"/>
          <w:sz w:val="24"/>
          <w:szCs w:val="24"/>
        </w:rPr>
        <w:t>不影响</w:t>
      </w:r>
      <w:r w:rsidR="00306E21">
        <w:rPr>
          <w:rFonts w:ascii="微软雅黑" w:eastAsia="微软雅黑" w:hAnsi="微软雅黑" w:hint="eastAsia"/>
          <w:sz w:val="24"/>
          <w:szCs w:val="24"/>
        </w:rPr>
        <w:t>，如果是链接库升级公</w:t>
      </w:r>
      <w:proofErr w:type="gramStart"/>
      <w:r w:rsidR="00306E21">
        <w:rPr>
          <w:rFonts w:ascii="微软雅黑" w:eastAsia="微软雅黑" w:hAnsi="微软雅黑" w:hint="eastAsia"/>
          <w:sz w:val="24"/>
          <w:szCs w:val="24"/>
        </w:rPr>
        <w:t>钥则之前</w:t>
      </w:r>
      <w:proofErr w:type="gramEnd"/>
      <w:r w:rsidR="00306E21">
        <w:rPr>
          <w:rFonts w:ascii="微软雅黑" w:eastAsia="微软雅黑" w:hAnsi="微软雅黑" w:hint="eastAsia"/>
          <w:sz w:val="24"/>
          <w:szCs w:val="24"/>
        </w:rPr>
        <w:t>以前发布的</w:t>
      </w:r>
      <w:r w:rsidR="00001F74">
        <w:rPr>
          <w:rFonts w:ascii="微软雅黑" w:eastAsia="微软雅黑" w:hAnsi="微软雅黑" w:hint="eastAsia"/>
          <w:sz w:val="24"/>
          <w:szCs w:val="24"/>
        </w:rPr>
        <w:t>license文件不能使用，需要重新生成</w:t>
      </w:r>
      <w:r w:rsidR="00747D00">
        <w:rPr>
          <w:rFonts w:ascii="微软雅黑" w:eastAsia="微软雅黑" w:hAnsi="微软雅黑" w:hint="eastAsia"/>
          <w:sz w:val="24"/>
          <w:szCs w:val="24"/>
        </w:rPr>
        <w:t>license文件</w:t>
      </w:r>
      <w:r w:rsidR="00203F6C">
        <w:rPr>
          <w:rFonts w:ascii="微软雅黑" w:eastAsia="微软雅黑" w:hAnsi="微软雅黑" w:hint="eastAsia"/>
          <w:sz w:val="24"/>
          <w:szCs w:val="24"/>
        </w:rPr>
        <w:t>（一般情况很少替换</w:t>
      </w:r>
      <w:r w:rsidR="009516E6">
        <w:rPr>
          <w:rFonts w:ascii="微软雅黑" w:eastAsia="微软雅黑" w:hAnsi="微软雅黑" w:hint="eastAsia"/>
          <w:sz w:val="24"/>
          <w:szCs w:val="24"/>
        </w:rPr>
        <w:t>链接库</w:t>
      </w:r>
      <w:r w:rsidR="00203F6C">
        <w:rPr>
          <w:rFonts w:ascii="微软雅黑" w:eastAsia="微软雅黑" w:hAnsi="微软雅黑" w:hint="eastAsia"/>
          <w:sz w:val="24"/>
          <w:szCs w:val="24"/>
        </w:rPr>
        <w:t>公</w:t>
      </w:r>
      <w:proofErr w:type="gramStart"/>
      <w:r w:rsidR="00203F6C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203F6C">
        <w:rPr>
          <w:rFonts w:ascii="微软雅黑" w:eastAsia="微软雅黑" w:hAnsi="微软雅黑" w:hint="eastAsia"/>
          <w:sz w:val="24"/>
          <w:szCs w:val="24"/>
        </w:rPr>
        <w:t>）</w:t>
      </w:r>
      <w:r w:rsidR="00001F74">
        <w:rPr>
          <w:rFonts w:ascii="微软雅黑" w:eastAsia="微软雅黑" w:hAnsi="微软雅黑" w:hint="eastAsia"/>
          <w:sz w:val="24"/>
          <w:szCs w:val="24"/>
        </w:rPr>
        <w:t>；</w:t>
      </w:r>
    </w:p>
    <w:p w:rsidR="00756CD3" w:rsidRPr="00756CD3" w:rsidRDefault="00756CD3" w:rsidP="00756CD3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 w:rsidRPr="00756CD3">
        <w:rPr>
          <w:sz w:val="32"/>
          <w:szCs w:val="32"/>
        </w:rPr>
        <w:t>License</w:t>
      </w:r>
      <w:r w:rsidRPr="00756CD3">
        <w:rPr>
          <w:sz w:val="32"/>
          <w:szCs w:val="32"/>
        </w:rPr>
        <w:t>文件生成格式</w:t>
      </w:r>
    </w:p>
    <w:p w:rsidR="000D5D48" w:rsidRDefault="000B6051" w:rsidP="00756CD3">
      <w:pPr>
        <w:snapToGrid w:val="0"/>
        <w:ind w:left="420"/>
        <w:jc w:val="left"/>
      </w:pPr>
      <w:r>
        <w:object w:dxaOrig="1175" w:dyaOrig="737">
          <v:shape id="_x0000_i1029" type="#_x0000_t75" style="width:59pt;height:37pt" o:ole="">
            <v:imagedata r:id="rId20" o:title=""/>
          </v:shape>
          <o:OLEObject Type="Embed" ProgID="Package" ShapeID="_x0000_i1029" DrawAspect="Icon" ObjectID="_1638794068" r:id="rId21"/>
        </w:object>
      </w:r>
    </w:p>
    <w:p w:rsidR="000B6051" w:rsidRPr="002003A0" w:rsidRDefault="000B6051" w:rsidP="00756CD3">
      <w:pPr>
        <w:snapToGrid w:val="0"/>
        <w:ind w:left="420"/>
        <w:jc w:val="left"/>
        <w:rPr>
          <w:rFonts w:ascii="微软雅黑" w:eastAsia="微软雅黑" w:hAnsi="微软雅黑"/>
          <w:sz w:val="24"/>
          <w:szCs w:val="24"/>
        </w:rPr>
      </w:pPr>
      <w:r w:rsidRPr="002003A0">
        <w:rPr>
          <w:rFonts w:ascii="微软雅黑" w:eastAsia="微软雅黑" w:hAnsi="微软雅黑" w:hint="eastAsia"/>
          <w:sz w:val="24"/>
          <w:szCs w:val="24"/>
        </w:rPr>
        <w:t>其中文件内容如下：</w:t>
      </w:r>
    </w:p>
    <w:p w:rsidR="000B6051" w:rsidRDefault="000B6051" w:rsidP="00C5755E">
      <w:pPr>
        <w:snapToGrid w:val="0"/>
        <w:ind w:left="420"/>
        <w:jc w:val="left"/>
      </w:pPr>
      <w:r>
        <w:rPr>
          <w:noProof/>
        </w:rPr>
        <w:lastRenderedPageBreak/>
        <w:drawing>
          <wp:inline distT="0" distB="0" distL="0" distR="0" wp14:anchorId="27AFE7C9" wp14:editId="225BC211">
            <wp:extent cx="375285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51" w:rsidRDefault="000B6051" w:rsidP="00C5755E">
      <w:pPr>
        <w:snapToGrid w:val="0"/>
        <w:ind w:leftChars="200" w:left="42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5755E">
        <w:rPr>
          <w:rFonts w:ascii="微软雅黑" w:eastAsia="微软雅黑" w:hAnsi="微软雅黑" w:hint="eastAsia"/>
          <w:sz w:val="24"/>
          <w:szCs w:val="24"/>
        </w:rPr>
        <w:t>其中</w:t>
      </w:r>
      <w:r w:rsidR="00DC5A74">
        <w:rPr>
          <w:rFonts w:ascii="微软雅黑" w:eastAsia="微软雅黑" w:hAnsi="微软雅黑" w:hint="eastAsia"/>
          <w:sz w:val="24"/>
          <w:szCs w:val="24"/>
        </w:rPr>
        <w:t>“</w:t>
      </w:r>
      <w:r w:rsidR="00DC5A74" w:rsidRPr="00C5755E">
        <w:rPr>
          <w:rFonts w:ascii="微软雅黑" w:eastAsia="微软雅黑" w:hAnsi="微软雅黑" w:hint="eastAsia"/>
          <w:sz w:val="24"/>
          <w:szCs w:val="24"/>
        </w:rPr>
        <w:t>配置说明</w:t>
      </w:r>
      <w:r w:rsidR="00DC5A74">
        <w:rPr>
          <w:rFonts w:ascii="微软雅黑" w:eastAsia="微软雅黑" w:hAnsi="微软雅黑" w:hint="eastAsia"/>
          <w:sz w:val="24"/>
          <w:szCs w:val="24"/>
        </w:rPr>
        <w:t>”</w:t>
      </w:r>
      <w:r w:rsidR="00A841D3" w:rsidRPr="00C5755E">
        <w:rPr>
          <w:rFonts w:ascii="微软雅黑" w:eastAsia="微软雅黑" w:hAnsi="微软雅黑" w:hint="eastAsia"/>
          <w:sz w:val="24"/>
          <w:szCs w:val="24"/>
        </w:rPr>
        <w:t>是</w:t>
      </w:r>
      <w:r w:rsidRPr="00C5755E">
        <w:rPr>
          <w:rFonts w:ascii="微软雅黑" w:eastAsia="微软雅黑" w:hAnsi="微软雅黑" w:hint="eastAsia"/>
          <w:sz w:val="24"/>
          <w:szCs w:val="24"/>
        </w:rPr>
        <w:t>模板中的配置说明</w:t>
      </w:r>
      <w:r w:rsidR="004D6DAB" w:rsidRPr="00C5755E">
        <w:rPr>
          <w:rFonts w:ascii="微软雅黑" w:eastAsia="微软雅黑" w:hAnsi="微软雅黑" w:hint="eastAsia"/>
          <w:sz w:val="24"/>
          <w:szCs w:val="24"/>
        </w:rPr>
        <w:t>文字，是否显示在license文件中由模板中的</w:t>
      </w:r>
      <w:r w:rsidR="00951DA7">
        <w:rPr>
          <w:rFonts w:ascii="微软雅黑" w:eastAsia="微软雅黑" w:hAnsi="微软雅黑" w:hint="eastAsia"/>
          <w:sz w:val="24"/>
          <w:szCs w:val="24"/>
        </w:rPr>
        <w:t>“</w:t>
      </w:r>
      <w:r w:rsidR="00951DA7" w:rsidRPr="00C5755E">
        <w:rPr>
          <w:rFonts w:ascii="微软雅黑" w:eastAsia="微软雅黑" w:hAnsi="微软雅黑" w:hint="eastAsia"/>
          <w:sz w:val="24"/>
          <w:szCs w:val="24"/>
        </w:rPr>
        <w:t>是否明文显示</w:t>
      </w:r>
      <w:r w:rsidR="00951DA7">
        <w:rPr>
          <w:rFonts w:ascii="微软雅黑" w:eastAsia="微软雅黑" w:hAnsi="微软雅黑" w:hint="eastAsia"/>
          <w:sz w:val="24"/>
          <w:szCs w:val="24"/>
        </w:rPr>
        <w:t>”</w:t>
      </w:r>
      <w:r w:rsidR="004D6DAB" w:rsidRPr="00C5755E">
        <w:rPr>
          <w:rFonts w:ascii="微软雅黑" w:eastAsia="微软雅黑" w:hAnsi="微软雅黑"/>
          <w:sz w:val="24"/>
          <w:szCs w:val="24"/>
        </w:rPr>
        <w:t>开关控制</w:t>
      </w:r>
      <w:r w:rsidR="004D6DAB" w:rsidRPr="00C5755E">
        <w:rPr>
          <w:rFonts w:ascii="微软雅黑" w:eastAsia="微软雅黑" w:hAnsi="微软雅黑" w:hint="eastAsia"/>
          <w:sz w:val="24"/>
          <w:szCs w:val="24"/>
        </w:rPr>
        <w:t>；</w:t>
      </w:r>
    </w:p>
    <w:p w:rsidR="00BB4212" w:rsidRDefault="00C758BA" w:rsidP="00C5755E">
      <w:pPr>
        <w:snapToGrid w:val="0"/>
        <w:ind w:leftChars="200" w:left="420"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文中</w:t>
      </w:r>
      <w:r w:rsidR="00664D30">
        <w:rPr>
          <w:rFonts w:ascii="微软雅黑" w:eastAsia="微软雅黑" w:hAnsi="微软雅黑" w:hint="eastAsia"/>
          <w:sz w:val="24"/>
          <w:szCs w:val="24"/>
        </w:rPr>
        <w:t>含有的</w:t>
      </w:r>
      <w:r>
        <w:rPr>
          <w:rFonts w:ascii="微软雅黑" w:eastAsia="微软雅黑" w:hAnsi="微软雅黑" w:hint="eastAsia"/>
          <w:sz w:val="24"/>
          <w:szCs w:val="24"/>
        </w:rPr>
        <w:t>base64</w:t>
      </w:r>
      <w:r w:rsidR="00664D30">
        <w:rPr>
          <w:rFonts w:ascii="微软雅黑" w:eastAsia="微软雅黑" w:hAnsi="微软雅黑" w:hint="eastAsia"/>
          <w:sz w:val="24"/>
          <w:szCs w:val="24"/>
        </w:rPr>
        <w:t>编码</w:t>
      </w:r>
      <w:r>
        <w:rPr>
          <w:rFonts w:ascii="微软雅黑" w:eastAsia="微软雅黑" w:hAnsi="微软雅黑" w:hint="eastAsia"/>
          <w:sz w:val="24"/>
          <w:szCs w:val="24"/>
        </w:rPr>
        <w:t>是系统模板配置项和产品自定义配置项以及原文的签名数据；</w:t>
      </w:r>
    </w:p>
    <w:p w:rsidR="00C00134" w:rsidRPr="00361FFD" w:rsidRDefault="00361FFD" w:rsidP="00C00134">
      <w:pPr>
        <w:snapToGrid w:val="0"/>
        <w:ind w:leftChars="200" w:left="42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License</w:t>
      </w:r>
      <w:r w:rsidR="00664D30">
        <w:rPr>
          <w:rFonts w:ascii="微软雅黑" w:eastAsia="微软雅黑" w:hAnsi="微软雅黑" w:hint="eastAsia"/>
          <w:sz w:val="24"/>
          <w:szCs w:val="24"/>
        </w:rPr>
        <w:t>只有已经开启的</w:t>
      </w:r>
      <w:r>
        <w:rPr>
          <w:rFonts w:ascii="微软雅黑" w:eastAsia="微软雅黑" w:hAnsi="微软雅黑" w:hint="eastAsia"/>
          <w:sz w:val="24"/>
          <w:szCs w:val="24"/>
        </w:rPr>
        <w:t>配置项</w:t>
      </w:r>
      <w:r w:rsidR="00664D30">
        <w:rPr>
          <w:rFonts w:ascii="微软雅黑" w:eastAsia="微软雅黑" w:hAnsi="微软雅黑" w:hint="eastAsia"/>
          <w:sz w:val="24"/>
          <w:szCs w:val="24"/>
        </w:rPr>
        <w:t>对其进行</w:t>
      </w:r>
      <w:r w:rsidR="00724432">
        <w:rPr>
          <w:rFonts w:ascii="微软雅黑" w:eastAsia="微软雅黑" w:hAnsi="微软雅黑" w:hint="eastAsia"/>
          <w:sz w:val="24"/>
          <w:szCs w:val="24"/>
        </w:rPr>
        <w:t>base64编码</w:t>
      </w:r>
      <w:bookmarkStart w:id="5" w:name="_GoBack"/>
      <w:bookmarkEnd w:id="5"/>
      <w:r>
        <w:rPr>
          <w:rFonts w:ascii="微软雅黑" w:eastAsia="微软雅黑" w:hAnsi="微软雅黑" w:hint="eastAsia"/>
          <w:sz w:val="24"/>
          <w:szCs w:val="24"/>
        </w:rPr>
        <w:t>，没有开启的不编码也不显示；</w:t>
      </w:r>
    </w:p>
    <w:p w:rsidR="00C5755E" w:rsidRDefault="0049287F" w:rsidP="00C5755E">
      <w:pPr>
        <w:snapToGrid w:val="0"/>
        <w:ind w:leftChars="200" w:left="42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其中显示在license明文的配置项是为了解决市场人员与客户沟通问题</w:t>
      </w:r>
      <w:r>
        <w:rPr>
          <w:rFonts w:ascii="微软雅黑" w:eastAsia="微软雅黑" w:hAnsi="微软雅黑" w:hint="eastAsia"/>
          <w:sz w:val="24"/>
          <w:szCs w:val="24"/>
        </w:rPr>
        <w:t>，</w:t>
      </w:r>
    </w:p>
    <w:p w:rsidR="0049287F" w:rsidRDefault="0049287F" w:rsidP="004928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方便双方知道产品控制项的限制；</w:t>
      </w:r>
    </w:p>
    <w:p w:rsidR="005C28DC" w:rsidRDefault="005C28DC" w:rsidP="005C28DC">
      <w:pPr>
        <w:pStyle w:val="1"/>
        <w:numPr>
          <w:ilvl w:val="0"/>
          <w:numId w:val="4"/>
        </w:numPr>
        <w:spacing w:before="100" w:after="100" w:line="240" w:lineRule="auto"/>
        <w:ind w:left="643" w:hangingChars="200" w:hanging="643"/>
        <w:rPr>
          <w:sz w:val="32"/>
          <w:szCs w:val="32"/>
        </w:rPr>
      </w:pPr>
      <w:r w:rsidRPr="005C28DC">
        <w:rPr>
          <w:rFonts w:hint="eastAsia"/>
          <w:sz w:val="32"/>
          <w:szCs w:val="32"/>
        </w:rPr>
        <w:t>其他问题</w:t>
      </w:r>
      <w:r w:rsidR="00B138FA">
        <w:rPr>
          <w:rFonts w:hint="eastAsia"/>
          <w:sz w:val="32"/>
          <w:szCs w:val="32"/>
        </w:rPr>
        <w:t>与解答</w:t>
      </w:r>
    </w:p>
    <w:p w:rsidR="008325B8" w:rsidRDefault="008325B8" w:rsidP="008325B8">
      <w:pPr>
        <w:pStyle w:val="a6"/>
        <w:numPr>
          <w:ilvl w:val="0"/>
          <w:numId w:val="10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8325B8">
        <w:rPr>
          <w:rFonts w:ascii="微软雅黑" w:eastAsia="微软雅黑" w:hAnsi="微软雅黑"/>
          <w:sz w:val="24"/>
          <w:szCs w:val="24"/>
        </w:rPr>
        <w:t>L</w:t>
      </w:r>
      <w:r w:rsidRPr="008325B8">
        <w:rPr>
          <w:rFonts w:ascii="微软雅黑" w:eastAsia="微软雅黑" w:hAnsi="微软雅黑" w:hint="eastAsia"/>
          <w:sz w:val="24"/>
          <w:szCs w:val="24"/>
        </w:rPr>
        <w:t>icense Server</w:t>
      </w:r>
      <w:proofErr w:type="gramStart"/>
      <w:r w:rsidRPr="008325B8">
        <w:rPr>
          <w:rFonts w:ascii="微软雅黑" w:eastAsia="微软雅黑" w:hAnsi="微软雅黑" w:hint="eastAsia"/>
          <w:sz w:val="24"/>
          <w:szCs w:val="24"/>
        </w:rPr>
        <w:t>端考虑到部署</w:t>
      </w:r>
      <w:proofErr w:type="gramEnd"/>
      <w:r w:rsidRPr="008325B8">
        <w:rPr>
          <w:rFonts w:ascii="微软雅黑" w:eastAsia="微软雅黑" w:hAnsi="微软雅黑" w:hint="eastAsia"/>
          <w:sz w:val="24"/>
          <w:szCs w:val="24"/>
        </w:rPr>
        <w:t>问题，可以其采用嵌入式</w:t>
      </w:r>
      <w:proofErr w:type="spellStart"/>
      <w:r w:rsidRPr="008325B8">
        <w:rPr>
          <w:rFonts w:ascii="微软雅黑" w:eastAsia="微软雅黑" w:hAnsi="微软雅黑" w:hint="eastAsia"/>
          <w:sz w:val="24"/>
          <w:szCs w:val="24"/>
        </w:rPr>
        <w:t>kv</w:t>
      </w:r>
      <w:proofErr w:type="spellEnd"/>
      <w:r w:rsidRPr="008325B8">
        <w:rPr>
          <w:rFonts w:ascii="微软雅黑" w:eastAsia="微软雅黑" w:hAnsi="微软雅黑" w:hint="eastAsia"/>
          <w:sz w:val="24"/>
          <w:szCs w:val="24"/>
        </w:rPr>
        <w:t>数据库，web页面也由go实现，最终程序是一个二进制（web资源打包到二进制中）</w:t>
      </w:r>
    </w:p>
    <w:p w:rsidR="00E6693E" w:rsidRDefault="00E6693E" w:rsidP="008325B8">
      <w:pPr>
        <w:pStyle w:val="a6"/>
        <w:numPr>
          <w:ilvl w:val="0"/>
          <w:numId w:val="10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各产品在没有license情况下，或者license文件删除的情况下，应该是一个功能有限或者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可用的状态；</w:t>
      </w:r>
    </w:p>
    <w:p w:rsidR="008325B8" w:rsidRDefault="008325B8" w:rsidP="008325B8">
      <w:pPr>
        <w:pStyle w:val="a6"/>
        <w:numPr>
          <w:ilvl w:val="0"/>
          <w:numId w:val="10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eb开发比较麻烦，</w:t>
      </w:r>
      <w:r w:rsidR="00FB4EBD">
        <w:rPr>
          <w:rFonts w:ascii="微软雅黑" w:eastAsia="微软雅黑" w:hAnsi="微软雅黑" w:hint="eastAsia"/>
          <w:sz w:val="24"/>
          <w:szCs w:val="24"/>
        </w:rPr>
        <w:t>也</w:t>
      </w:r>
      <w:r>
        <w:rPr>
          <w:rFonts w:ascii="微软雅黑" w:eastAsia="微软雅黑" w:hAnsi="微软雅黑" w:hint="eastAsia"/>
          <w:sz w:val="24"/>
          <w:szCs w:val="24"/>
        </w:rPr>
        <w:t>可以考虑</w:t>
      </w:r>
      <w:r w:rsidR="00FB4EBD">
        <w:rPr>
          <w:rFonts w:ascii="微软雅黑" w:eastAsia="微软雅黑" w:hAnsi="微软雅黑" w:hint="eastAsia"/>
          <w:sz w:val="24"/>
          <w:szCs w:val="24"/>
        </w:rPr>
        <w:t>简单的实现方式，例如</w:t>
      </w:r>
      <w:r>
        <w:rPr>
          <w:rFonts w:ascii="微软雅黑" w:eastAsia="微软雅黑" w:hAnsi="微软雅黑" w:hint="eastAsia"/>
          <w:sz w:val="24"/>
          <w:szCs w:val="24"/>
        </w:rPr>
        <w:t>根据的</w:t>
      </w:r>
      <w:proofErr w:type="spellStart"/>
      <w:r>
        <w:rPr>
          <w:rFonts w:ascii="微软雅黑" w:eastAsia="微软雅黑" w:hAnsi="微软雅黑"/>
          <w:sz w:val="24"/>
          <w:szCs w:val="24"/>
        </w:rPr>
        <w:t>xls</w:t>
      </w:r>
      <w:proofErr w:type="spellEnd"/>
      <w:proofErr w:type="gramStart"/>
      <w:r>
        <w:rPr>
          <w:rFonts w:ascii="微软雅黑" w:eastAsia="微软雅黑" w:hAnsi="微软雅黑"/>
          <w:sz w:val="24"/>
          <w:szCs w:val="24"/>
        </w:rPr>
        <w:t>表直接</w:t>
      </w:r>
      <w:proofErr w:type="gramEnd"/>
      <w:r>
        <w:rPr>
          <w:rFonts w:ascii="微软雅黑" w:eastAsia="微软雅黑" w:hAnsi="微软雅黑"/>
          <w:sz w:val="24"/>
          <w:szCs w:val="24"/>
        </w:rPr>
        <w:t>生成license</w:t>
      </w:r>
      <w:r w:rsidR="00840C02">
        <w:rPr>
          <w:rFonts w:ascii="微软雅黑" w:eastAsia="微软雅黑" w:hAnsi="微软雅黑" w:hint="eastAsia"/>
          <w:sz w:val="24"/>
          <w:szCs w:val="24"/>
        </w:rPr>
        <w:t>，其弊端是没有历史数据保留，需要各自产品维护其license版本与二进制对应关系，且不能丢弃以前license版本；</w:t>
      </w:r>
    </w:p>
    <w:p w:rsidR="00F014BA" w:rsidRDefault="009B6E55" w:rsidP="008325B8">
      <w:pPr>
        <w:pStyle w:val="a6"/>
        <w:numPr>
          <w:ilvl w:val="0"/>
          <w:numId w:val="10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安全性，安全性由client端的so动态库接口保证，go调用一般二进制，所以一般能很好的隐藏接口，java需要class进行代码混淆处理，防止反编译出java源代码；</w:t>
      </w:r>
    </w:p>
    <w:p w:rsidR="00C05A67" w:rsidRPr="00EA4B9D" w:rsidRDefault="00C05A67" w:rsidP="00EA4B9D">
      <w:pPr>
        <w:pStyle w:val="a6"/>
        <w:numPr>
          <w:ilvl w:val="0"/>
          <w:numId w:val="10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考虑更强安全性，</w:t>
      </w:r>
      <w:r w:rsidR="00F77116">
        <w:rPr>
          <w:rFonts w:ascii="微软雅黑" w:eastAsia="微软雅黑" w:hAnsi="微软雅黑" w:hint="eastAsia"/>
          <w:sz w:val="24"/>
          <w:szCs w:val="24"/>
        </w:rPr>
        <w:t>签名</w:t>
      </w:r>
      <w:r w:rsidR="00F301B8">
        <w:rPr>
          <w:rFonts w:ascii="微软雅黑" w:eastAsia="微软雅黑" w:hAnsi="微软雅黑" w:hint="eastAsia"/>
          <w:sz w:val="24"/>
          <w:szCs w:val="24"/>
        </w:rPr>
        <w:t>密钥</w:t>
      </w:r>
      <w:r w:rsidR="00C20D21">
        <w:rPr>
          <w:rFonts w:ascii="微软雅黑" w:eastAsia="微软雅黑" w:hAnsi="微软雅黑" w:hint="eastAsia"/>
          <w:sz w:val="24"/>
          <w:szCs w:val="24"/>
        </w:rPr>
        <w:t>丢失</w:t>
      </w:r>
      <w:r w:rsidR="00F77116">
        <w:rPr>
          <w:rFonts w:ascii="微软雅黑" w:eastAsia="微软雅黑" w:hAnsi="微软雅黑" w:hint="eastAsia"/>
          <w:sz w:val="24"/>
          <w:szCs w:val="24"/>
        </w:rPr>
        <w:t>、泄露都</w:t>
      </w:r>
      <w:proofErr w:type="gramStart"/>
      <w:r w:rsidR="00F77116">
        <w:rPr>
          <w:rFonts w:ascii="微软雅黑" w:eastAsia="微软雅黑" w:hAnsi="微软雅黑" w:hint="eastAsia"/>
          <w:sz w:val="24"/>
          <w:szCs w:val="24"/>
        </w:rPr>
        <w:t>对之前</w:t>
      </w:r>
      <w:proofErr w:type="gramEnd"/>
      <w:r w:rsidR="00F77116">
        <w:rPr>
          <w:rFonts w:ascii="微软雅黑" w:eastAsia="微软雅黑" w:hAnsi="微软雅黑" w:hint="eastAsia"/>
          <w:sz w:val="24"/>
          <w:szCs w:val="24"/>
        </w:rPr>
        <w:t>的版本造成影响，补救措施只有升级替换签名私</w:t>
      </w:r>
      <w:proofErr w:type="gramStart"/>
      <w:r w:rsidR="00F77116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F77116">
        <w:rPr>
          <w:rFonts w:ascii="微软雅黑" w:eastAsia="微软雅黑" w:hAnsi="微软雅黑" w:hint="eastAsia"/>
          <w:sz w:val="24"/>
          <w:szCs w:val="24"/>
        </w:rPr>
        <w:t>，更新</w:t>
      </w:r>
      <w:r w:rsidR="00270F2D">
        <w:rPr>
          <w:rFonts w:ascii="微软雅黑" w:eastAsia="微软雅黑" w:hAnsi="微软雅黑" w:hint="eastAsia"/>
          <w:sz w:val="24"/>
          <w:szCs w:val="24"/>
        </w:rPr>
        <w:t>包含公</w:t>
      </w:r>
      <w:proofErr w:type="gramStart"/>
      <w:r w:rsidR="00270F2D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270F2D">
        <w:rPr>
          <w:rFonts w:ascii="微软雅黑" w:eastAsia="微软雅黑" w:hAnsi="微软雅黑" w:hint="eastAsia"/>
          <w:sz w:val="24"/>
          <w:szCs w:val="24"/>
        </w:rPr>
        <w:t>的</w:t>
      </w:r>
      <w:r w:rsidR="00F77116">
        <w:rPr>
          <w:rFonts w:ascii="微软雅黑" w:eastAsia="微软雅黑" w:hAnsi="微软雅黑" w:hint="eastAsia"/>
          <w:sz w:val="24"/>
          <w:szCs w:val="24"/>
        </w:rPr>
        <w:t>连接库</w:t>
      </w:r>
      <w:r w:rsidR="00270F2D">
        <w:rPr>
          <w:rFonts w:ascii="微软雅黑" w:eastAsia="微软雅黑" w:hAnsi="微软雅黑" w:hint="eastAsia"/>
          <w:sz w:val="24"/>
          <w:szCs w:val="24"/>
        </w:rPr>
        <w:t>（设计中应该把公</w:t>
      </w:r>
      <w:proofErr w:type="gramStart"/>
      <w:r w:rsidR="00270F2D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270F2D">
        <w:rPr>
          <w:rFonts w:ascii="微软雅黑" w:eastAsia="微软雅黑" w:hAnsi="微软雅黑" w:hint="eastAsia"/>
          <w:sz w:val="24"/>
          <w:szCs w:val="24"/>
        </w:rPr>
        <w:t>硬编码到连接库，否则公</w:t>
      </w:r>
      <w:proofErr w:type="gramStart"/>
      <w:r w:rsidR="00270F2D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270F2D">
        <w:rPr>
          <w:rFonts w:ascii="微软雅黑" w:eastAsia="微软雅黑" w:hAnsi="微软雅黑" w:hint="eastAsia"/>
          <w:sz w:val="24"/>
          <w:szCs w:val="24"/>
        </w:rPr>
        <w:t>独立与链接库，则有可能编码合适的</w:t>
      </w:r>
      <w:proofErr w:type="spellStart"/>
      <w:r w:rsidR="00270F2D">
        <w:rPr>
          <w:rFonts w:ascii="微软雅黑" w:eastAsia="微软雅黑" w:hAnsi="微软雅黑" w:hint="eastAsia"/>
          <w:sz w:val="24"/>
          <w:szCs w:val="24"/>
        </w:rPr>
        <w:t>kv</w:t>
      </w:r>
      <w:proofErr w:type="spellEnd"/>
      <w:r w:rsidR="00270F2D">
        <w:rPr>
          <w:rFonts w:ascii="微软雅黑" w:eastAsia="微软雅黑" w:hAnsi="微软雅黑" w:hint="eastAsia"/>
          <w:sz w:val="24"/>
          <w:szCs w:val="24"/>
        </w:rPr>
        <w:t>控制项，使用非法私</w:t>
      </w:r>
      <w:proofErr w:type="gramStart"/>
      <w:r w:rsidR="00270F2D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270F2D">
        <w:rPr>
          <w:rFonts w:ascii="微软雅黑" w:eastAsia="微软雅黑" w:hAnsi="微软雅黑" w:hint="eastAsia"/>
          <w:sz w:val="24"/>
          <w:szCs w:val="24"/>
        </w:rPr>
        <w:t>签名，替换独立公</w:t>
      </w:r>
      <w:proofErr w:type="gramStart"/>
      <w:r w:rsidR="00270F2D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270F2D">
        <w:rPr>
          <w:rFonts w:ascii="微软雅黑" w:eastAsia="微软雅黑" w:hAnsi="微软雅黑" w:hint="eastAsia"/>
          <w:sz w:val="24"/>
          <w:szCs w:val="24"/>
        </w:rPr>
        <w:t>文件，也可以验证通过，造成license控制失效）</w:t>
      </w:r>
      <w:r w:rsidR="00F77116">
        <w:rPr>
          <w:rFonts w:ascii="微软雅黑" w:eastAsia="微软雅黑" w:hAnsi="微软雅黑" w:hint="eastAsia"/>
          <w:sz w:val="24"/>
          <w:szCs w:val="24"/>
        </w:rPr>
        <w:t>；</w:t>
      </w:r>
      <w:r w:rsidR="00F77116" w:rsidRPr="00EA4B9D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743D58" w:rsidRDefault="00794B41" w:rsidP="008325B8">
      <w:pPr>
        <w:pStyle w:val="a6"/>
        <w:numPr>
          <w:ilvl w:val="0"/>
          <w:numId w:val="10"/>
        </w:numPr>
        <w:snapToGrid w:val="0"/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743D58">
        <w:rPr>
          <w:rFonts w:ascii="微软雅黑" w:eastAsia="微软雅黑" w:hAnsi="微软雅黑" w:hint="eastAsia"/>
          <w:sz w:val="24"/>
          <w:szCs w:val="24"/>
        </w:rPr>
        <w:t>目录</w:t>
      </w:r>
      <w:proofErr w:type="gramStart"/>
      <w:r w:rsidRPr="00743D58">
        <w:rPr>
          <w:rFonts w:ascii="微软雅黑" w:eastAsia="微软雅黑" w:hAnsi="微软雅黑" w:hint="eastAsia"/>
          <w:sz w:val="24"/>
          <w:szCs w:val="24"/>
        </w:rPr>
        <w:t>链需要</w:t>
      </w:r>
      <w:proofErr w:type="gramEnd"/>
      <w:r w:rsidRPr="00743D58">
        <w:rPr>
          <w:rFonts w:ascii="微软雅黑" w:eastAsia="微软雅黑" w:hAnsi="微软雅黑" w:hint="eastAsia"/>
          <w:sz w:val="24"/>
          <w:szCs w:val="24"/>
        </w:rPr>
        <w:t>在license中设置switch</w:t>
      </w:r>
      <w:r w:rsidR="00743D58" w:rsidRPr="00743D58">
        <w:rPr>
          <w:rFonts w:ascii="微软雅黑" w:eastAsia="微软雅黑" w:hAnsi="微软雅黑" w:hint="eastAsia"/>
          <w:sz w:val="24"/>
          <w:szCs w:val="24"/>
        </w:rPr>
        <w:t>可使用的</w:t>
      </w:r>
      <w:r w:rsidRPr="00743D58">
        <w:rPr>
          <w:rFonts w:ascii="微软雅黑" w:eastAsia="微软雅黑" w:hAnsi="微软雅黑" w:hint="eastAsia"/>
          <w:sz w:val="24"/>
          <w:szCs w:val="24"/>
        </w:rPr>
        <w:t>连接数的限制</w:t>
      </w:r>
      <w:r w:rsidR="00743D58">
        <w:rPr>
          <w:rFonts w:ascii="微软雅黑" w:eastAsia="微软雅黑" w:hAnsi="微软雅黑" w:hint="eastAsia"/>
          <w:sz w:val="24"/>
          <w:szCs w:val="24"/>
        </w:rPr>
        <w:t>，方式</w:t>
      </w:r>
    </w:p>
    <w:p w:rsidR="00743D58" w:rsidRDefault="00743D58" w:rsidP="00743D58">
      <w:pPr>
        <w:pStyle w:val="a6"/>
        <w:snapToGrid w:val="0"/>
        <w:ind w:left="114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超时限制的对端节点连接地址提交；</w:t>
      </w:r>
    </w:p>
    <w:p w:rsidR="00753784" w:rsidRPr="00743D58" w:rsidRDefault="00753784" w:rsidP="008325B8">
      <w:pPr>
        <w:pStyle w:val="a6"/>
        <w:numPr>
          <w:ilvl w:val="0"/>
          <w:numId w:val="10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43D58">
        <w:rPr>
          <w:rFonts w:ascii="微软雅黑" w:eastAsia="微软雅黑" w:hAnsi="微软雅黑"/>
          <w:sz w:val="24"/>
          <w:szCs w:val="24"/>
        </w:rPr>
        <w:t>其他细节问题</w:t>
      </w:r>
      <w:r w:rsidRPr="00743D58">
        <w:rPr>
          <w:rFonts w:ascii="微软雅黑" w:eastAsia="微软雅黑" w:hAnsi="微软雅黑" w:hint="eastAsia"/>
          <w:sz w:val="24"/>
          <w:szCs w:val="24"/>
        </w:rPr>
        <w:t>，</w:t>
      </w:r>
      <w:r w:rsidRPr="00743D58">
        <w:rPr>
          <w:rFonts w:ascii="微软雅黑" w:eastAsia="微软雅黑" w:hAnsi="微软雅黑"/>
          <w:sz w:val="24"/>
          <w:szCs w:val="24"/>
        </w:rPr>
        <w:t>在实践中求证以及文档补充</w:t>
      </w:r>
      <w:r w:rsidRPr="00743D58">
        <w:rPr>
          <w:rFonts w:ascii="微软雅黑" w:eastAsia="微软雅黑" w:hAnsi="微软雅黑" w:hint="eastAsia"/>
          <w:sz w:val="24"/>
          <w:szCs w:val="24"/>
        </w:rPr>
        <w:t>；</w:t>
      </w:r>
    </w:p>
    <w:sectPr w:rsidR="00753784" w:rsidRPr="00743D5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min" w:date="2019-12-24T11:30:00Z" w:initials="a">
    <w:p w:rsidR="004A65E9" w:rsidRDefault="004A65E9">
      <w:pPr>
        <w:pStyle w:val="aa"/>
      </w:pPr>
      <w:r>
        <w:rPr>
          <w:rStyle w:val="a9"/>
        </w:rPr>
        <w:annotationRef/>
      </w:r>
      <w:r>
        <w:t>各产品决定对比版本以及模板维护</w:t>
      </w:r>
    </w:p>
  </w:comment>
  <w:comment w:id="4" w:author="admin" w:date="2019-12-25T14:05:00Z" w:initials="a">
    <w:p w:rsidR="00712540" w:rsidRDefault="00712540">
      <w:pPr>
        <w:pStyle w:val="aa"/>
      </w:pPr>
      <w:r>
        <w:rPr>
          <w:rStyle w:val="a9"/>
        </w:rPr>
        <w:annotationRef/>
      </w:r>
      <w:r>
        <w:t>删除主版本配置项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EF7" w:rsidRDefault="00F74EF7" w:rsidP="008E5491">
      <w:r>
        <w:separator/>
      </w:r>
    </w:p>
  </w:endnote>
  <w:endnote w:type="continuationSeparator" w:id="0">
    <w:p w:rsidR="00F74EF7" w:rsidRDefault="00F74EF7" w:rsidP="008E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quot;Microsoft YaHei&quot;, &quot;SF Pro Disp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EF7" w:rsidRDefault="00F74EF7" w:rsidP="008E5491">
      <w:r>
        <w:separator/>
      </w:r>
    </w:p>
  </w:footnote>
  <w:footnote w:type="continuationSeparator" w:id="0">
    <w:p w:rsidR="00F74EF7" w:rsidRDefault="00F74EF7" w:rsidP="008E5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3DE1"/>
    <w:multiLevelType w:val="hybridMultilevel"/>
    <w:tmpl w:val="22F0BD1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8B957D6"/>
    <w:multiLevelType w:val="multilevel"/>
    <w:tmpl w:val="D0FA927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>
    <w:nsid w:val="11B7498E"/>
    <w:multiLevelType w:val="multilevel"/>
    <w:tmpl w:val="ABC071F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7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31B79A9"/>
    <w:multiLevelType w:val="hybridMultilevel"/>
    <w:tmpl w:val="93886486"/>
    <w:lvl w:ilvl="0" w:tplc="CC92A064">
      <w:start w:val="1"/>
      <w:numFmt w:val="decimal"/>
      <w:lvlText w:val="%1、"/>
      <w:lvlJc w:val="left"/>
      <w:pPr>
        <w:ind w:left="2655" w:hanging="10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0" w:hanging="420"/>
      </w:pPr>
    </w:lvl>
    <w:lvl w:ilvl="2" w:tplc="0409001B" w:tentative="1">
      <w:start w:val="1"/>
      <w:numFmt w:val="lowerRoman"/>
      <w:lvlText w:val="%3."/>
      <w:lvlJc w:val="right"/>
      <w:pPr>
        <w:ind w:left="2850" w:hanging="420"/>
      </w:pPr>
    </w:lvl>
    <w:lvl w:ilvl="3" w:tplc="0409000F" w:tentative="1">
      <w:start w:val="1"/>
      <w:numFmt w:val="decimal"/>
      <w:lvlText w:val="%4."/>
      <w:lvlJc w:val="left"/>
      <w:pPr>
        <w:ind w:left="3270" w:hanging="420"/>
      </w:pPr>
    </w:lvl>
    <w:lvl w:ilvl="4" w:tplc="04090019" w:tentative="1">
      <w:start w:val="1"/>
      <w:numFmt w:val="lowerLetter"/>
      <w:lvlText w:val="%5)"/>
      <w:lvlJc w:val="left"/>
      <w:pPr>
        <w:ind w:left="3690" w:hanging="420"/>
      </w:pPr>
    </w:lvl>
    <w:lvl w:ilvl="5" w:tplc="0409001B" w:tentative="1">
      <w:start w:val="1"/>
      <w:numFmt w:val="lowerRoman"/>
      <w:lvlText w:val="%6."/>
      <w:lvlJc w:val="right"/>
      <w:pPr>
        <w:ind w:left="4110" w:hanging="420"/>
      </w:pPr>
    </w:lvl>
    <w:lvl w:ilvl="6" w:tplc="0409000F" w:tentative="1">
      <w:start w:val="1"/>
      <w:numFmt w:val="decimal"/>
      <w:lvlText w:val="%7."/>
      <w:lvlJc w:val="left"/>
      <w:pPr>
        <w:ind w:left="4530" w:hanging="420"/>
      </w:pPr>
    </w:lvl>
    <w:lvl w:ilvl="7" w:tplc="04090019" w:tentative="1">
      <w:start w:val="1"/>
      <w:numFmt w:val="lowerLetter"/>
      <w:lvlText w:val="%8)"/>
      <w:lvlJc w:val="left"/>
      <w:pPr>
        <w:ind w:left="4950" w:hanging="420"/>
      </w:pPr>
    </w:lvl>
    <w:lvl w:ilvl="8" w:tplc="0409001B" w:tentative="1">
      <w:start w:val="1"/>
      <w:numFmt w:val="lowerRoman"/>
      <w:lvlText w:val="%9."/>
      <w:lvlJc w:val="right"/>
      <w:pPr>
        <w:ind w:left="5370" w:hanging="420"/>
      </w:pPr>
    </w:lvl>
  </w:abstractNum>
  <w:abstractNum w:abstractNumId="4">
    <w:nsid w:val="38A843B8"/>
    <w:multiLevelType w:val="hybridMultilevel"/>
    <w:tmpl w:val="5C6607DE"/>
    <w:lvl w:ilvl="0" w:tplc="FA60D114">
      <w:start w:val="1"/>
      <w:numFmt w:val="decimal"/>
      <w:lvlText w:val="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4053C9"/>
    <w:multiLevelType w:val="hybridMultilevel"/>
    <w:tmpl w:val="8CD084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607C77"/>
    <w:multiLevelType w:val="hybridMultilevel"/>
    <w:tmpl w:val="41EA126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4FA658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15A2A12"/>
    <w:multiLevelType w:val="hybridMultilevel"/>
    <w:tmpl w:val="D81675D0"/>
    <w:lvl w:ilvl="0" w:tplc="04090001">
      <w:start w:val="1"/>
      <w:numFmt w:val="bullet"/>
      <w:lvlText w:val="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9">
    <w:nsid w:val="52026731"/>
    <w:multiLevelType w:val="hybridMultilevel"/>
    <w:tmpl w:val="388CC5E6"/>
    <w:lvl w:ilvl="0" w:tplc="04090001">
      <w:start w:val="1"/>
      <w:numFmt w:val="bullet"/>
      <w:lvlText w:val=""/>
      <w:lvlJc w:val="left"/>
      <w:pPr>
        <w:ind w:left="1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8" w:hanging="420"/>
      </w:pPr>
      <w:rPr>
        <w:rFonts w:ascii="Wingdings" w:hAnsi="Wingdings" w:hint="default"/>
      </w:rPr>
    </w:lvl>
  </w:abstractNum>
  <w:abstractNum w:abstractNumId="10">
    <w:nsid w:val="5AAA71F4"/>
    <w:multiLevelType w:val="hybridMultilevel"/>
    <w:tmpl w:val="C13A597C"/>
    <w:lvl w:ilvl="0" w:tplc="79CAA598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C9F7DFC"/>
    <w:multiLevelType w:val="hybridMultilevel"/>
    <w:tmpl w:val="C2ACBF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68FA0A8A"/>
    <w:multiLevelType w:val="hybridMultilevel"/>
    <w:tmpl w:val="0FAA3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A42303C"/>
    <w:multiLevelType w:val="hybridMultilevel"/>
    <w:tmpl w:val="DF2C3018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13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0088B"/>
    <w:rsid w:val="00001F74"/>
    <w:rsid w:val="000045AA"/>
    <w:rsid w:val="00006289"/>
    <w:rsid w:val="000142CC"/>
    <w:rsid w:val="000159E7"/>
    <w:rsid w:val="000258FE"/>
    <w:rsid w:val="00027A12"/>
    <w:rsid w:val="00031664"/>
    <w:rsid w:val="000341E8"/>
    <w:rsid w:val="00043EBE"/>
    <w:rsid w:val="00045685"/>
    <w:rsid w:val="00046284"/>
    <w:rsid w:val="000545DA"/>
    <w:rsid w:val="00057F68"/>
    <w:rsid w:val="00062EFE"/>
    <w:rsid w:val="00067B9A"/>
    <w:rsid w:val="00072DD0"/>
    <w:rsid w:val="00075800"/>
    <w:rsid w:val="00086654"/>
    <w:rsid w:val="00096BA0"/>
    <w:rsid w:val="00097774"/>
    <w:rsid w:val="000A72B7"/>
    <w:rsid w:val="000A7F7B"/>
    <w:rsid w:val="000B2C84"/>
    <w:rsid w:val="000B6051"/>
    <w:rsid w:val="000B639D"/>
    <w:rsid w:val="000C51B7"/>
    <w:rsid w:val="000C666E"/>
    <w:rsid w:val="000D0B22"/>
    <w:rsid w:val="000D3DBB"/>
    <w:rsid w:val="000D5D48"/>
    <w:rsid w:val="000E24AF"/>
    <w:rsid w:val="000E3466"/>
    <w:rsid w:val="000E4E92"/>
    <w:rsid w:val="000E5B3E"/>
    <w:rsid w:val="000E7521"/>
    <w:rsid w:val="000E7C7C"/>
    <w:rsid w:val="00100113"/>
    <w:rsid w:val="00103456"/>
    <w:rsid w:val="00106173"/>
    <w:rsid w:val="00113A8D"/>
    <w:rsid w:val="00116898"/>
    <w:rsid w:val="00120DDB"/>
    <w:rsid w:val="001230D8"/>
    <w:rsid w:val="0013210A"/>
    <w:rsid w:val="0013264D"/>
    <w:rsid w:val="001361FB"/>
    <w:rsid w:val="00137765"/>
    <w:rsid w:val="00141F33"/>
    <w:rsid w:val="00147F10"/>
    <w:rsid w:val="001518B3"/>
    <w:rsid w:val="00161ACE"/>
    <w:rsid w:val="00163C74"/>
    <w:rsid w:val="00166004"/>
    <w:rsid w:val="00167147"/>
    <w:rsid w:val="00167B20"/>
    <w:rsid w:val="001761A3"/>
    <w:rsid w:val="001802F6"/>
    <w:rsid w:val="00181EEA"/>
    <w:rsid w:val="00182648"/>
    <w:rsid w:val="00184DA1"/>
    <w:rsid w:val="00184EB4"/>
    <w:rsid w:val="0019063A"/>
    <w:rsid w:val="001A79EA"/>
    <w:rsid w:val="001B6C4D"/>
    <w:rsid w:val="001B7E4C"/>
    <w:rsid w:val="001C0C84"/>
    <w:rsid w:val="001C0F82"/>
    <w:rsid w:val="001C5E2C"/>
    <w:rsid w:val="001D69DF"/>
    <w:rsid w:val="001E0645"/>
    <w:rsid w:val="001E196F"/>
    <w:rsid w:val="001E4EC7"/>
    <w:rsid w:val="001F1B18"/>
    <w:rsid w:val="001F37AF"/>
    <w:rsid w:val="001F3BEA"/>
    <w:rsid w:val="002003A0"/>
    <w:rsid w:val="002011DE"/>
    <w:rsid w:val="00203F6C"/>
    <w:rsid w:val="00205110"/>
    <w:rsid w:val="00210364"/>
    <w:rsid w:val="00210766"/>
    <w:rsid w:val="00213D4A"/>
    <w:rsid w:val="0021541F"/>
    <w:rsid w:val="00216EB9"/>
    <w:rsid w:val="00236C9E"/>
    <w:rsid w:val="0024381B"/>
    <w:rsid w:val="002507AB"/>
    <w:rsid w:val="00253DC1"/>
    <w:rsid w:val="002675CD"/>
    <w:rsid w:val="00270093"/>
    <w:rsid w:val="00270F2D"/>
    <w:rsid w:val="00272E74"/>
    <w:rsid w:val="002737D8"/>
    <w:rsid w:val="00282E75"/>
    <w:rsid w:val="0028510F"/>
    <w:rsid w:val="00285EEB"/>
    <w:rsid w:val="00294849"/>
    <w:rsid w:val="00294DD6"/>
    <w:rsid w:val="00296DA1"/>
    <w:rsid w:val="002A48BE"/>
    <w:rsid w:val="002A5638"/>
    <w:rsid w:val="002B6592"/>
    <w:rsid w:val="002B6A8D"/>
    <w:rsid w:val="002C1A3D"/>
    <w:rsid w:val="002D2E9A"/>
    <w:rsid w:val="002E2A6B"/>
    <w:rsid w:val="002E383D"/>
    <w:rsid w:val="002E473C"/>
    <w:rsid w:val="002E790A"/>
    <w:rsid w:val="002F6DE8"/>
    <w:rsid w:val="00306BCC"/>
    <w:rsid w:val="00306E21"/>
    <w:rsid w:val="00307A6C"/>
    <w:rsid w:val="00312973"/>
    <w:rsid w:val="00323B55"/>
    <w:rsid w:val="003251B0"/>
    <w:rsid w:val="00331814"/>
    <w:rsid w:val="003463CF"/>
    <w:rsid w:val="00346A3A"/>
    <w:rsid w:val="00351EF5"/>
    <w:rsid w:val="00361AFE"/>
    <w:rsid w:val="00361FFD"/>
    <w:rsid w:val="00366380"/>
    <w:rsid w:val="00370569"/>
    <w:rsid w:val="003708C0"/>
    <w:rsid w:val="003719BE"/>
    <w:rsid w:val="0037258B"/>
    <w:rsid w:val="00374EDE"/>
    <w:rsid w:val="00375547"/>
    <w:rsid w:val="0037744D"/>
    <w:rsid w:val="00380DAA"/>
    <w:rsid w:val="00383724"/>
    <w:rsid w:val="00390950"/>
    <w:rsid w:val="0039542D"/>
    <w:rsid w:val="003A238B"/>
    <w:rsid w:val="003A27F1"/>
    <w:rsid w:val="003A2A06"/>
    <w:rsid w:val="003A3AA1"/>
    <w:rsid w:val="003A3E91"/>
    <w:rsid w:val="003A5914"/>
    <w:rsid w:val="003B7174"/>
    <w:rsid w:val="003C25F6"/>
    <w:rsid w:val="003C3558"/>
    <w:rsid w:val="003D2375"/>
    <w:rsid w:val="003E1A9C"/>
    <w:rsid w:val="003F27BC"/>
    <w:rsid w:val="00404F80"/>
    <w:rsid w:val="0040775E"/>
    <w:rsid w:val="00407D13"/>
    <w:rsid w:val="00432A0E"/>
    <w:rsid w:val="00435CDF"/>
    <w:rsid w:val="004435BC"/>
    <w:rsid w:val="0044488A"/>
    <w:rsid w:val="004519F1"/>
    <w:rsid w:val="00467712"/>
    <w:rsid w:val="004837F0"/>
    <w:rsid w:val="00487B1F"/>
    <w:rsid w:val="0049287F"/>
    <w:rsid w:val="004A65E9"/>
    <w:rsid w:val="004B482F"/>
    <w:rsid w:val="004B7D57"/>
    <w:rsid w:val="004C5F13"/>
    <w:rsid w:val="004D16E8"/>
    <w:rsid w:val="004D6DAB"/>
    <w:rsid w:val="00500818"/>
    <w:rsid w:val="00500FBD"/>
    <w:rsid w:val="00517272"/>
    <w:rsid w:val="00521D89"/>
    <w:rsid w:val="005443BF"/>
    <w:rsid w:val="00552DA4"/>
    <w:rsid w:val="00564065"/>
    <w:rsid w:val="005664DB"/>
    <w:rsid w:val="005678E3"/>
    <w:rsid w:val="0057658F"/>
    <w:rsid w:val="00577AC3"/>
    <w:rsid w:val="00583EF3"/>
    <w:rsid w:val="00591205"/>
    <w:rsid w:val="00591333"/>
    <w:rsid w:val="00592769"/>
    <w:rsid w:val="00592B6A"/>
    <w:rsid w:val="0059531B"/>
    <w:rsid w:val="005A2566"/>
    <w:rsid w:val="005A543C"/>
    <w:rsid w:val="005A6B4C"/>
    <w:rsid w:val="005B129D"/>
    <w:rsid w:val="005C1BCA"/>
    <w:rsid w:val="005C28DC"/>
    <w:rsid w:val="005C34DF"/>
    <w:rsid w:val="005D2E63"/>
    <w:rsid w:val="005D344A"/>
    <w:rsid w:val="005E08E3"/>
    <w:rsid w:val="005F7AC8"/>
    <w:rsid w:val="00605F93"/>
    <w:rsid w:val="00613FDA"/>
    <w:rsid w:val="00616505"/>
    <w:rsid w:val="006218F2"/>
    <w:rsid w:val="0062213C"/>
    <w:rsid w:val="006301FD"/>
    <w:rsid w:val="00633F40"/>
    <w:rsid w:val="006358C2"/>
    <w:rsid w:val="00643A14"/>
    <w:rsid w:val="00644FFB"/>
    <w:rsid w:val="00650103"/>
    <w:rsid w:val="00650274"/>
    <w:rsid w:val="00650F31"/>
    <w:rsid w:val="00653117"/>
    <w:rsid w:val="006549AD"/>
    <w:rsid w:val="00664D30"/>
    <w:rsid w:val="00673B18"/>
    <w:rsid w:val="00680F81"/>
    <w:rsid w:val="0068162A"/>
    <w:rsid w:val="00684D9C"/>
    <w:rsid w:val="006862A0"/>
    <w:rsid w:val="00686320"/>
    <w:rsid w:val="00686F4E"/>
    <w:rsid w:val="00695496"/>
    <w:rsid w:val="006A29D2"/>
    <w:rsid w:val="006A38B2"/>
    <w:rsid w:val="006B3120"/>
    <w:rsid w:val="006B45C3"/>
    <w:rsid w:val="006B5C24"/>
    <w:rsid w:val="006C1304"/>
    <w:rsid w:val="006C1C5B"/>
    <w:rsid w:val="006C331E"/>
    <w:rsid w:val="006C3673"/>
    <w:rsid w:val="006C57E8"/>
    <w:rsid w:val="006C64D8"/>
    <w:rsid w:val="006D5624"/>
    <w:rsid w:val="006D6C9B"/>
    <w:rsid w:val="006E7ECB"/>
    <w:rsid w:val="006F3441"/>
    <w:rsid w:val="00710430"/>
    <w:rsid w:val="00712540"/>
    <w:rsid w:val="00724432"/>
    <w:rsid w:val="007259D6"/>
    <w:rsid w:val="00730180"/>
    <w:rsid w:val="007333C6"/>
    <w:rsid w:val="00734082"/>
    <w:rsid w:val="00741D80"/>
    <w:rsid w:val="00741EF4"/>
    <w:rsid w:val="00743065"/>
    <w:rsid w:val="00743101"/>
    <w:rsid w:val="00743D58"/>
    <w:rsid w:val="00745259"/>
    <w:rsid w:val="00747D00"/>
    <w:rsid w:val="0075291C"/>
    <w:rsid w:val="00753784"/>
    <w:rsid w:val="00753D5F"/>
    <w:rsid w:val="00755183"/>
    <w:rsid w:val="00756CD3"/>
    <w:rsid w:val="00760C6F"/>
    <w:rsid w:val="00790B44"/>
    <w:rsid w:val="00793E04"/>
    <w:rsid w:val="00794004"/>
    <w:rsid w:val="00794B41"/>
    <w:rsid w:val="00796093"/>
    <w:rsid w:val="007A0C48"/>
    <w:rsid w:val="007A4EE6"/>
    <w:rsid w:val="007B1414"/>
    <w:rsid w:val="007B246C"/>
    <w:rsid w:val="007C1CED"/>
    <w:rsid w:val="007C2E7C"/>
    <w:rsid w:val="007D18CF"/>
    <w:rsid w:val="007D3CA8"/>
    <w:rsid w:val="007D605F"/>
    <w:rsid w:val="007D73B3"/>
    <w:rsid w:val="007E2705"/>
    <w:rsid w:val="007E30F6"/>
    <w:rsid w:val="007E4BCF"/>
    <w:rsid w:val="007F639F"/>
    <w:rsid w:val="00803201"/>
    <w:rsid w:val="00804BBD"/>
    <w:rsid w:val="008072DF"/>
    <w:rsid w:val="0081421C"/>
    <w:rsid w:val="00826ACC"/>
    <w:rsid w:val="00827036"/>
    <w:rsid w:val="00827380"/>
    <w:rsid w:val="008325B8"/>
    <w:rsid w:val="00833B23"/>
    <w:rsid w:val="00840C02"/>
    <w:rsid w:val="00840DC3"/>
    <w:rsid w:val="0084630D"/>
    <w:rsid w:val="00847E05"/>
    <w:rsid w:val="00851401"/>
    <w:rsid w:val="00853E2D"/>
    <w:rsid w:val="0085417F"/>
    <w:rsid w:val="00871028"/>
    <w:rsid w:val="00873A7F"/>
    <w:rsid w:val="00875B55"/>
    <w:rsid w:val="0088311F"/>
    <w:rsid w:val="0089160F"/>
    <w:rsid w:val="00892928"/>
    <w:rsid w:val="008A320A"/>
    <w:rsid w:val="008B7DF7"/>
    <w:rsid w:val="008C1CB2"/>
    <w:rsid w:val="008C4278"/>
    <w:rsid w:val="008D1D96"/>
    <w:rsid w:val="008D46D4"/>
    <w:rsid w:val="008E48EF"/>
    <w:rsid w:val="008E5491"/>
    <w:rsid w:val="008E6285"/>
    <w:rsid w:val="008F0DE9"/>
    <w:rsid w:val="008F1477"/>
    <w:rsid w:val="008F25BA"/>
    <w:rsid w:val="008F4673"/>
    <w:rsid w:val="008F49D3"/>
    <w:rsid w:val="008F4E40"/>
    <w:rsid w:val="009120C7"/>
    <w:rsid w:val="00913E77"/>
    <w:rsid w:val="0091429F"/>
    <w:rsid w:val="00922E5D"/>
    <w:rsid w:val="0092346B"/>
    <w:rsid w:val="00926704"/>
    <w:rsid w:val="00927A9A"/>
    <w:rsid w:val="00932E84"/>
    <w:rsid w:val="00940F1D"/>
    <w:rsid w:val="0094332A"/>
    <w:rsid w:val="00945F76"/>
    <w:rsid w:val="00950153"/>
    <w:rsid w:val="009516E6"/>
    <w:rsid w:val="00951DA7"/>
    <w:rsid w:val="00953B4F"/>
    <w:rsid w:val="0095673B"/>
    <w:rsid w:val="009828B1"/>
    <w:rsid w:val="00982B10"/>
    <w:rsid w:val="00994C89"/>
    <w:rsid w:val="009A08D0"/>
    <w:rsid w:val="009A0A7F"/>
    <w:rsid w:val="009A2C57"/>
    <w:rsid w:val="009A5CE5"/>
    <w:rsid w:val="009B5554"/>
    <w:rsid w:val="009B6E55"/>
    <w:rsid w:val="009B73AB"/>
    <w:rsid w:val="009C30A6"/>
    <w:rsid w:val="009C4993"/>
    <w:rsid w:val="009C5985"/>
    <w:rsid w:val="009C7EA6"/>
    <w:rsid w:val="009D33CE"/>
    <w:rsid w:val="009D357D"/>
    <w:rsid w:val="009E611F"/>
    <w:rsid w:val="00A05392"/>
    <w:rsid w:val="00A11E97"/>
    <w:rsid w:val="00A2191B"/>
    <w:rsid w:val="00A2597C"/>
    <w:rsid w:val="00A25D7B"/>
    <w:rsid w:val="00A26AFC"/>
    <w:rsid w:val="00A27546"/>
    <w:rsid w:val="00A34C9F"/>
    <w:rsid w:val="00A35472"/>
    <w:rsid w:val="00A4259F"/>
    <w:rsid w:val="00A43239"/>
    <w:rsid w:val="00A44B21"/>
    <w:rsid w:val="00A463D5"/>
    <w:rsid w:val="00A53E50"/>
    <w:rsid w:val="00A56EE4"/>
    <w:rsid w:val="00A60633"/>
    <w:rsid w:val="00A6067D"/>
    <w:rsid w:val="00A6324A"/>
    <w:rsid w:val="00A64516"/>
    <w:rsid w:val="00A6571C"/>
    <w:rsid w:val="00A67684"/>
    <w:rsid w:val="00A81026"/>
    <w:rsid w:val="00A841D3"/>
    <w:rsid w:val="00A86184"/>
    <w:rsid w:val="00AA0987"/>
    <w:rsid w:val="00AA1465"/>
    <w:rsid w:val="00AA20AE"/>
    <w:rsid w:val="00AA6962"/>
    <w:rsid w:val="00AB0334"/>
    <w:rsid w:val="00AB1698"/>
    <w:rsid w:val="00AB242E"/>
    <w:rsid w:val="00AB4058"/>
    <w:rsid w:val="00AC09E9"/>
    <w:rsid w:val="00AC2526"/>
    <w:rsid w:val="00AD5423"/>
    <w:rsid w:val="00AE1866"/>
    <w:rsid w:val="00AE63D4"/>
    <w:rsid w:val="00AE73CC"/>
    <w:rsid w:val="00AF15D6"/>
    <w:rsid w:val="00B07896"/>
    <w:rsid w:val="00B1261F"/>
    <w:rsid w:val="00B138FA"/>
    <w:rsid w:val="00B1775E"/>
    <w:rsid w:val="00B261A9"/>
    <w:rsid w:val="00B3049E"/>
    <w:rsid w:val="00B32F8D"/>
    <w:rsid w:val="00B330F3"/>
    <w:rsid w:val="00B34485"/>
    <w:rsid w:val="00B34586"/>
    <w:rsid w:val="00B37D8A"/>
    <w:rsid w:val="00B4028C"/>
    <w:rsid w:val="00B61C80"/>
    <w:rsid w:val="00B72F7C"/>
    <w:rsid w:val="00B757DA"/>
    <w:rsid w:val="00B82ACE"/>
    <w:rsid w:val="00B87C1D"/>
    <w:rsid w:val="00B930DC"/>
    <w:rsid w:val="00B96C22"/>
    <w:rsid w:val="00BA0C1A"/>
    <w:rsid w:val="00BA3E2D"/>
    <w:rsid w:val="00BB16F3"/>
    <w:rsid w:val="00BB4212"/>
    <w:rsid w:val="00BC0549"/>
    <w:rsid w:val="00BC5D10"/>
    <w:rsid w:val="00BD02DD"/>
    <w:rsid w:val="00BD4802"/>
    <w:rsid w:val="00BE42E2"/>
    <w:rsid w:val="00BE526A"/>
    <w:rsid w:val="00BE658C"/>
    <w:rsid w:val="00BE7366"/>
    <w:rsid w:val="00BF0E2F"/>
    <w:rsid w:val="00BF2ACD"/>
    <w:rsid w:val="00BF5C63"/>
    <w:rsid w:val="00BF66FF"/>
    <w:rsid w:val="00BF7D17"/>
    <w:rsid w:val="00C00134"/>
    <w:rsid w:val="00C04971"/>
    <w:rsid w:val="00C053BE"/>
    <w:rsid w:val="00C05A67"/>
    <w:rsid w:val="00C061CB"/>
    <w:rsid w:val="00C13803"/>
    <w:rsid w:val="00C20D21"/>
    <w:rsid w:val="00C24B99"/>
    <w:rsid w:val="00C356A4"/>
    <w:rsid w:val="00C36CF2"/>
    <w:rsid w:val="00C47C65"/>
    <w:rsid w:val="00C53878"/>
    <w:rsid w:val="00C5755E"/>
    <w:rsid w:val="00C604EC"/>
    <w:rsid w:val="00C6730D"/>
    <w:rsid w:val="00C7014F"/>
    <w:rsid w:val="00C758BA"/>
    <w:rsid w:val="00C80E72"/>
    <w:rsid w:val="00C83C2C"/>
    <w:rsid w:val="00C85BEF"/>
    <w:rsid w:val="00C926ED"/>
    <w:rsid w:val="00C972F2"/>
    <w:rsid w:val="00CA1A64"/>
    <w:rsid w:val="00CA4FF9"/>
    <w:rsid w:val="00CB186E"/>
    <w:rsid w:val="00CB200F"/>
    <w:rsid w:val="00CC3D1E"/>
    <w:rsid w:val="00CC6AC1"/>
    <w:rsid w:val="00CD2743"/>
    <w:rsid w:val="00CD5369"/>
    <w:rsid w:val="00CD5687"/>
    <w:rsid w:val="00CE32DB"/>
    <w:rsid w:val="00CE3FA4"/>
    <w:rsid w:val="00CE4253"/>
    <w:rsid w:val="00CF241D"/>
    <w:rsid w:val="00CF2595"/>
    <w:rsid w:val="00CF38DC"/>
    <w:rsid w:val="00CF3F30"/>
    <w:rsid w:val="00CF3FA2"/>
    <w:rsid w:val="00CF5520"/>
    <w:rsid w:val="00CF5BDD"/>
    <w:rsid w:val="00D578CD"/>
    <w:rsid w:val="00D64F05"/>
    <w:rsid w:val="00D65BFF"/>
    <w:rsid w:val="00D73080"/>
    <w:rsid w:val="00D7753A"/>
    <w:rsid w:val="00D80609"/>
    <w:rsid w:val="00D82E78"/>
    <w:rsid w:val="00D85EDF"/>
    <w:rsid w:val="00D9065B"/>
    <w:rsid w:val="00D910E1"/>
    <w:rsid w:val="00D91C8D"/>
    <w:rsid w:val="00D9349C"/>
    <w:rsid w:val="00D93745"/>
    <w:rsid w:val="00D944FC"/>
    <w:rsid w:val="00D955B5"/>
    <w:rsid w:val="00DA2084"/>
    <w:rsid w:val="00DA34BC"/>
    <w:rsid w:val="00DA68A5"/>
    <w:rsid w:val="00DB31F6"/>
    <w:rsid w:val="00DC0943"/>
    <w:rsid w:val="00DC4DF7"/>
    <w:rsid w:val="00DC5685"/>
    <w:rsid w:val="00DC5A74"/>
    <w:rsid w:val="00DC7BCF"/>
    <w:rsid w:val="00DD0D85"/>
    <w:rsid w:val="00DD1018"/>
    <w:rsid w:val="00DD762E"/>
    <w:rsid w:val="00DF23BF"/>
    <w:rsid w:val="00DF560E"/>
    <w:rsid w:val="00E05A9D"/>
    <w:rsid w:val="00E06289"/>
    <w:rsid w:val="00E23EC9"/>
    <w:rsid w:val="00E25957"/>
    <w:rsid w:val="00E26251"/>
    <w:rsid w:val="00E36210"/>
    <w:rsid w:val="00E412E9"/>
    <w:rsid w:val="00E42F36"/>
    <w:rsid w:val="00E46EEE"/>
    <w:rsid w:val="00E472B1"/>
    <w:rsid w:val="00E53A37"/>
    <w:rsid w:val="00E548AA"/>
    <w:rsid w:val="00E56D24"/>
    <w:rsid w:val="00E6693E"/>
    <w:rsid w:val="00E724FB"/>
    <w:rsid w:val="00E72B2B"/>
    <w:rsid w:val="00E76B17"/>
    <w:rsid w:val="00E7733B"/>
    <w:rsid w:val="00E8613A"/>
    <w:rsid w:val="00E87591"/>
    <w:rsid w:val="00E92588"/>
    <w:rsid w:val="00E9271A"/>
    <w:rsid w:val="00E9645A"/>
    <w:rsid w:val="00EA1EE8"/>
    <w:rsid w:val="00EA4B9D"/>
    <w:rsid w:val="00EA78FC"/>
    <w:rsid w:val="00EB5E5E"/>
    <w:rsid w:val="00EC1435"/>
    <w:rsid w:val="00ED186E"/>
    <w:rsid w:val="00EE48FE"/>
    <w:rsid w:val="00EF1BD6"/>
    <w:rsid w:val="00EF2CAD"/>
    <w:rsid w:val="00EF3033"/>
    <w:rsid w:val="00EF6B35"/>
    <w:rsid w:val="00EF7436"/>
    <w:rsid w:val="00F001FB"/>
    <w:rsid w:val="00F00C05"/>
    <w:rsid w:val="00F014BA"/>
    <w:rsid w:val="00F0217B"/>
    <w:rsid w:val="00F0229B"/>
    <w:rsid w:val="00F047C2"/>
    <w:rsid w:val="00F0484B"/>
    <w:rsid w:val="00F1792A"/>
    <w:rsid w:val="00F301B8"/>
    <w:rsid w:val="00F30A3B"/>
    <w:rsid w:val="00F33AD0"/>
    <w:rsid w:val="00F44AAA"/>
    <w:rsid w:val="00F507FF"/>
    <w:rsid w:val="00F5216B"/>
    <w:rsid w:val="00F53662"/>
    <w:rsid w:val="00F53E1F"/>
    <w:rsid w:val="00F54D96"/>
    <w:rsid w:val="00F61AD5"/>
    <w:rsid w:val="00F641BA"/>
    <w:rsid w:val="00F669D0"/>
    <w:rsid w:val="00F6725D"/>
    <w:rsid w:val="00F72C29"/>
    <w:rsid w:val="00F74EF7"/>
    <w:rsid w:val="00F77116"/>
    <w:rsid w:val="00F847D9"/>
    <w:rsid w:val="00F966CC"/>
    <w:rsid w:val="00F97572"/>
    <w:rsid w:val="00FA0EE9"/>
    <w:rsid w:val="00FB4EBD"/>
    <w:rsid w:val="00FC1090"/>
    <w:rsid w:val="00FC367F"/>
    <w:rsid w:val="00FD413B"/>
    <w:rsid w:val="00FE4B34"/>
    <w:rsid w:val="00FE636B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7A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027A12"/>
    <w:rPr>
      <w:b/>
      <w:bCs/>
      <w:kern w:val="2"/>
      <w:sz w:val="32"/>
      <w:szCs w:val="32"/>
    </w:rPr>
  </w:style>
  <w:style w:type="paragraph" w:styleId="a7">
    <w:name w:val="Revision"/>
    <w:hidden/>
    <w:uiPriority w:val="99"/>
    <w:semiHidden/>
    <w:rsid w:val="00057F68"/>
    <w:rPr>
      <w:kern w:val="2"/>
      <w:sz w:val="21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057F6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7F68"/>
    <w:rPr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A65E9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4A65E9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4A65E9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A65E9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A65E9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7A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027A12"/>
    <w:rPr>
      <w:b/>
      <w:bCs/>
      <w:kern w:val="2"/>
      <w:sz w:val="32"/>
      <w:szCs w:val="32"/>
    </w:rPr>
  </w:style>
  <w:style w:type="paragraph" w:styleId="a7">
    <w:name w:val="Revision"/>
    <w:hidden/>
    <w:uiPriority w:val="99"/>
    <w:semiHidden/>
    <w:rsid w:val="00057F68"/>
    <w:rPr>
      <w:kern w:val="2"/>
      <w:sz w:val="21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057F6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7F68"/>
    <w:rPr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A65E9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4A65E9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4A65E9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A65E9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A65E9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package" Target="embeddings/Microsoft_Excel____1.xlsx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C1F418-0E20-4236-B4E0-DB763B2D0010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745</Words>
  <Characters>4249</Characters>
  <Application>Microsoft Office Word</Application>
  <DocSecurity>0</DocSecurity>
  <Lines>35</Lines>
  <Paragraphs>9</Paragraphs>
  <ScaleCrop>false</ScaleCrop>
  <Company>Microsoft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</cp:lastModifiedBy>
  <cp:revision>157</cp:revision>
  <dcterms:created xsi:type="dcterms:W3CDTF">2019-12-25T04:35:00Z</dcterms:created>
  <dcterms:modified xsi:type="dcterms:W3CDTF">2019-12-25T07:36:00Z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